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D3" w:rsidRDefault="003003D3" w:rsidP="003003D3">
      <w:bookmarkStart w:id="0" w:name="_Toc152467200"/>
    </w:p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Pr="00747D8D" w:rsidRDefault="00747D8D" w:rsidP="003003D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47D8D">
        <w:rPr>
          <w:rFonts w:ascii="Arial" w:hAnsi="Arial" w:cs="Arial"/>
          <w:b/>
          <w:sz w:val="40"/>
          <w:szCs w:val="40"/>
          <w:u w:val="single"/>
        </w:rPr>
        <w:t>How to use the LC-MISD</w:t>
      </w:r>
      <w:r>
        <w:rPr>
          <w:rFonts w:ascii="Arial" w:hAnsi="Arial" w:cs="Arial"/>
          <w:b/>
          <w:sz w:val="40"/>
          <w:szCs w:val="40"/>
          <w:u w:val="single"/>
        </w:rPr>
        <w:t xml:space="preserve">K in </w:t>
      </w:r>
      <w:r w:rsidRPr="00747D8D">
        <w:rPr>
          <w:rFonts w:ascii="Arial" w:hAnsi="Arial" w:cs="Arial"/>
          <w:b/>
          <w:sz w:val="40"/>
          <w:szCs w:val="40"/>
          <w:u w:val="single"/>
        </w:rPr>
        <w:t>Labview</w:t>
      </w:r>
    </w:p>
    <w:p w:rsidR="00B916AD" w:rsidRPr="00747D8D" w:rsidRDefault="00747D8D" w:rsidP="003003D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</w:t>
      </w:r>
      <w:r w:rsidR="009104D9">
        <w:rPr>
          <w:rFonts w:ascii="Arial" w:hAnsi="Arial" w:cs="Arial" w:hint="eastAsia"/>
          <w:sz w:val="40"/>
          <w:szCs w:val="40"/>
        </w:rPr>
        <w:t xml:space="preserve">About </w:t>
      </w:r>
      <w:r w:rsidR="00790A99" w:rsidRPr="00747D8D">
        <w:rPr>
          <w:rFonts w:ascii="Arial" w:hAnsi="Arial" w:cs="Arial"/>
          <w:sz w:val="40"/>
          <w:szCs w:val="40"/>
        </w:rPr>
        <w:t>the import .NET Class Library</w:t>
      </w:r>
      <w:r>
        <w:rPr>
          <w:rFonts w:ascii="Arial" w:hAnsi="Arial" w:cs="Arial"/>
          <w:sz w:val="40"/>
          <w:szCs w:val="40"/>
        </w:rPr>
        <w:t>)</w:t>
      </w:r>
    </w:p>
    <w:p w:rsidR="003003D3" w:rsidRPr="00C240E8" w:rsidRDefault="003003D3" w:rsidP="003003D3"/>
    <w:p w:rsidR="003003D3" w:rsidRPr="00A364DC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A02DF7" w:rsidP="003003D3">
      <w:pPr>
        <w:jc w:val="center"/>
      </w:pPr>
      <w:r>
        <w:rPr>
          <w:rFonts w:hint="eastAsia"/>
          <w:noProof/>
        </w:rPr>
        <w:drawing>
          <wp:inline distT="0" distB="0" distL="0" distR="0" wp14:anchorId="6A99E579" wp14:editId="2D055110">
            <wp:extent cx="1297305" cy="786765"/>
            <wp:effectExtent l="0" t="0" r="0" b="0"/>
            <wp:docPr id="1" name="図 1" descr="wor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3003D3" w:rsidP="003003D3"/>
    <w:p w:rsidR="003003D3" w:rsidRDefault="00A02DF7" w:rsidP="003003D3">
      <w:pPr>
        <w:sectPr w:rsidR="003003D3" w:rsidSect="003003D3">
          <w:headerReference w:type="default" r:id="rId9"/>
          <w:footerReference w:type="even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AndChars" w:linePitch="346"/>
        </w:sectPr>
      </w:pPr>
      <w:ins w:id="1" w:author="MAKOTO" w:date="2011-12-16T14:1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040" behindDoc="0" locked="0" layoutInCell="1" allowOverlap="1" wp14:anchorId="4003A130" wp14:editId="664B882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521970</wp:posOffset>
                  </wp:positionV>
                  <wp:extent cx="5400675" cy="428625"/>
                  <wp:effectExtent l="3810" t="0" r="0" b="4445"/>
                  <wp:wrapNone/>
                  <wp:docPr id="29" name="Text Box 3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00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7D8D" w:rsidRPr="00C819A7" w:rsidRDefault="00747D8D" w:rsidP="003003D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</w:pPr>
                              <w:r w:rsidRPr="00C819A7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Copyright </w:t>
                              </w:r>
                              <w:r w:rsidRPr="00C819A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ⓒ</w:t>
                              </w:r>
                              <w:r w:rsidRPr="00C819A7">
                                <w:rPr>
                                  <w:rFonts w:asciiTheme="majorHAnsi" w:eastAsia="ＭＳ Ｐゴシック" w:hAnsiTheme="majorHAnsi" w:cstheme="maj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2016</w:t>
                              </w:r>
                              <w:r w:rsidRPr="00C819A7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 KONICA MINOLTA,INC.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03A130" id="_x0000_t202" coordsize="21600,21600" o:spt="202" path="m,l,21600r21600,l21600,xe">
                  <v:stroke joinstyle="miter"/>
                  <v:path gradientshapeok="t" o:connecttype="rect"/>
                </v:shapetype>
                <v:shape id="Text Box 363" o:spid="_x0000_s1026" type="#_x0000_t202" style="position:absolute;left:0;text-align:left;margin-left:0;margin-top:41.1pt;width:425.25pt;height:33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m1tw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" filled="f" stroked="f">
                  <v:textbox inset="5.85pt,.7pt,5.85pt,.7pt">
                    <w:txbxContent>
                      <w:p w:rsidR="00747D8D" w:rsidRPr="00C819A7" w:rsidRDefault="00747D8D" w:rsidP="003003D3">
                        <w:pPr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19A7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Copyright </w:t>
                        </w:r>
                        <w:r w:rsidRPr="00C819A7">
                          <w:rPr>
                            <w:rFonts w:hint="eastAsia"/>
                            <w:sz w:val="24"/>
                            <w:szCs w:val="24"/>
                          </w:rPr>
                          <w:t>ⓒ</w:t>
                        </w:r>
                        <w:r w:rsidRPr="00C819A7">
                          <w:rPr>
                            <w:rFonts w:asciiTheme="majorHAnsi" w:eastAsia="ＭＳ Ｐゴシック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2016</w:t>
                        </w:r>
                        <w:r w:rsidRPr="00C819A7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KONICA MINOLTA,INC.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3003D3" w:rsidRPr="00782DF5" w:rsidRDefault="003003D3" w:rsidP="003003D3">
      <w:pPr>
        <w:rPr>
          <w:rFonts w:asciiTheme="majorHAnsi" w:hAnsiTheme="majorHAnsi" w:cstheme="majorHAnsi"/>
          <w:b/>
        </w:rPr>
      </w:pPr>
      <w:r w:rsidRPr="00782DF5">
        <w:rPr>
          <w:rFonts w:asciiTheme="majorHAnsi" w:eastAsia="ＭＳ Ｐゴシック" w:hAnsiTheme="majorHAnsi" w:cstheme="majorHAnsi"/>
          <w:b/>
        </w:rPr>
        <w:lastRenderedPageBreak/>
        <w:t>●</w:t>
      </w:r>
      <w:r w:rsidR="00782DF5" w:rsidRPr="00782DF5">
        <w:rPr>
          <w:rFonts w:asciiTheme="majorHAnsi" w:eastAsia="ＭＳ Ｐゴシック" w:hAnsiTheme="majorHAnsi" w:cstheme="majorHAnsi"/>
          <w:b/>
        </w:rPr>
        <w:t>Note this manual abbreciates product names as follows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5386"/>
      </w:tblGrid>
      <w:tr w:rsidR="003003D3" w:rsidRPr="00417AE0" w:rsidTr="0096578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3003D3" w:rsidRPr="00417AE0" w:rsidRDefault="00417AE0" w:rsidP="0096578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17AE0">
              <w:rPr>
                <w:rFonts w:asciiTheme="majorHAnsi" w:hAnsiTheme="majorHAnsi" w:cstheme="majorHAnsi"/>
                <w:sz w:val="18"/>
                <w:szCs w:val="18"/>
              </w:rPr>
              <w:t>Name Given inThis Manual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3003D3" w:rsidRPr="00417AE0" w:rsidRDefault="00417AE0" w:rsidP="0096578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17AE0">
              <w:rPr>
                <w:rFonts w:asciiTheme="majorHAnsi" w:hAnsiTheme="majorHAnsi" w:cstheme="majorHAnsi"/>
                <w:sz w:val="18"/>
                <w:szCs w:val="18"/>
              </w:rPr>
              <w:t>Official Name</w:t>
            </w:r>
          </w:p>
        </w:tc>
      </w:tr>
      <w:tr w:rsidR="003003D3" w:rsidRPr="00417AE0" w:rsidTr="0096578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3003D3" w:rsidRPr="00417AE0" w:rsidRDefault="003003D3" w:rsidP="0096578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17AE0">
              <w:rPr>
                <w:rFonts w:asciiTheme="majorHAnsi" w:hAnsiTheme="majorHAnsi" w:cstheme="majorHAnsi"/>
                <w:sz w:val="18"/>
                <w:szCs w:val="18"/>
              </w:rPr>
              <w:t>Windows 7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3003D3" w:rsidRPr="00417AE0" w:rsidRDefault="003003D3" w:rsidP="0096578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17AE0">
              <w:rPr>
                <w:rFonts w:asciiTheme="majorHAnsi" w:hAnsiTheme="majorHAnsi" w:cstheme="majorHAnsi"/>
                <w:sz w:val="18"/>
                <w:szCs w:val="18"/>
              </w:rPr>
              <w:t>Microsoft</w:t>
            </w:r>
            <w:r w:rsidRPr="00417AE0">
              <w:rPr>
                <w:rFonts w:ascii="Arial Unicode MS" w:eastAsia="Arial Unicode MS" w:hAnsi="Arial Unicode MS" w:cs="Arial Unicode MS" w:hint="eastAsia"/>
                <w:sz w:val="18"/>
                <w:szCs w:val="18"/>
                <w:vertAlign w:val="superscript"/>
              </w:rPr>
              <w:t>Ⓡ</w:t>
            </w:r>
            <w:r w:rsidRPr="00417AE0">
              <w:rPr>
                <w:rFonts w:asciiTheme="majorHAnsi" w:hAnsiTheme="majorHAnsi" w:cstheme="majorHAnsi"/>
                <w:sz w:val="18"/>
                <w:szCs w:val="18"/>
              </w:rPr>
              <w:t xml:space="preserve"> Windows</w:t>
            </w:r>
            <w:r w:rsidRPr="00417AE0">
              <w:rPr>
                <w:rFonts w:ascii="Arial Unicode MS" w:eastAsia="Arial Unicode MS" w:hAnsi="Arial Unicode MS" w:cs="Arial Unicode MS" w:hint="eastAsia"/>
                <w:sz w:val="18"/>
                <w:szCs w:val="18"/>
                <w:vertAlign w:val="superscript"/>
              </w:rPr>
              <w:t>Ⓡ</w:t>
            </w:r>
            <w:r w:rsidRPr="00417AE0">
              <w:rPr>
                <w:rFonts w:asciiTheme="majorHAnsi" w:hAnsiTheme="majorHAnsi" w:cstheme="majorHAnsi"/>
                <w:sz w:val="18"/>
                <w:szCs w:val="18"/>
              </w:rPr>
              <w:t xml:space="preserve"> 7 Business Operating System</w:t>
            </w:r>
          </w:p>
        </w:tc>
      </w:tr>
    </w:tbl>
    <w:p w:rsidR="003003D3" w:rsidRPr="00417AE0" w:rsidRDefault="003003D3" w:rsidP="003003D3">
      <w:pPr>
        <w:rPr>
          <w:rFonts w:asciiTheme="majorHAnsi" w:hAnsiTheme="majorHAnsi" w:cstheme="majorHAnsi"/>
        </w:rPr>
      </w:pPr>
    </w:p>
    <w:p w:rsidR="003003D3" w:rsidRPr="00417AE0" w:rsidRDefault="003003D3" w:rsidP="003003D3">
      <w:pPr>
        <w:rPr>
          <w:rFonts w:asciiTheme="majorHAnsi" w:hAnsiTheme="majorHAnsi" w:cstheme="majorHAnsi"/>
          <w:b/>
        </w:rPr>
      </w:pPr>
      <w:r w:rsidRPr="00417AE0">
        <w:rPr>
          <w:rFonts w:asciiTheme="majorHAnsi" w:eastAsia="ＭＳ Ｐゴシック" w:hAnsiTheme="majorHAnsi" w:cstheme="majorHAnsi"/>
          <w:b/>
        </w:rPr>
        <w:t>●</w:t>
      </w:r>
      <w:r w:rsidR="00417AE0" w:rsidRPr="00417AE0">
        <w:rPr>
          <w:rFonts w:asciiTheme="majorHAnsi" w:hAnsiTheme="majorHAnsi" w:cstheme="majorHAnsi"/>
          <w:b/>
        </w:rPr>
        <w:t>Trademark Notices</w:t>
      </w:r>
    </w:p>
    <w:p w:rsidR="003003D3" w:rsidRPr="00417AE0" w:rsidRDefault="00417AE0" w:rsidP="003003D3">
      <w:pPr>
        <w:rPr>
          <w:rFonts w:asciiTheme="majorHAnsi" w:hAnsiTheme="majorHAnsi" w:cstheme="majorHAnsi"/>
        </w:rPr>
      </w:pPr>
      <w:r w:rsidRPr="00417AE0">
        <w:rPr>
          <w:rFonts w:asciiTheme="majorHAnsi" w:hAnsiTheme="majorHAnsi" w:cstheme="majorHAnsi"/>
        </w:rPr>
        <w:t>Microsoft and Windows are registered trademarks of the Microsoft Corporation, in the US and in other countries.</w:t>
      </w:r>
    </w:p>
    <w:p w:rsidR="00417AE0" w:rsidRPr="00417AE0" w:rsidRDefault="00417AE0" w:rsidP="003003D3">
      <w:pPr>
        <w:rPr>
          <w:rFonts w:asciiTheme="majorHAnsi" w:hAnsiTheme="majorHAnsi" w:cstheme="majorHAnsi"/>
        </w:rPr>
      </w:pPr>
      <w:r w:rsidRPr="00417AE0">
        <w:rPr>
          <w:rFonts w:asciiTheme="majorHAnsi" w:hAnsiTheme="majorHAnsi" w:cstheme="majorHAnsi"/>
        </w:rPr>
        <w:t>Other company names and product names that appear within this manual are trademarks or trademarked of their respective companies.</w:t>
      </w:r>
    </w:p>
    <w:p w:rsidR="003003D3" w:rsidRPr="00417AE0" w:rsidRDefault="003003D3" w:rsidP="003003D3">
      <w:pPr>
        <w:rPr>
          <w:rFonts w:asciiTheme="majorHAnsi" w:hAnsiTheme="majorHAnsi" w:cstheme="majorHAnsi"/>
        </w:rPr>
      </w:pPr>
    </w:p>
    <w:p w:rsidR="003003D3" w:rsidRPr="00417AE0" w:rsidRDefault="003003D3" w:rsidP="003003D3">
      <w:pPr>
        <w:rPr>
          <w:rFonts w:asciiTheme="majorHAnsi" w:hAnsiTheme="majorHAnsi" w:cstheme="majorHAnsi"/>
          <w:b/>
        </w:rPr>
      </w:pPr>
      <w:r w:rsidRPr="00417AE0">
        <w:rPr>
          <w:rFonts w:asciiTheme="majorHAnsi" w:eastAsia="ＭＳ Ｐゴシック" w:hAnsiTheme="majorHAnsi" w:cstheme="majorHAnsi"/>
          <w:b/>
        </w:rPr>
        <w:t>●</w:t>
      </w:r>
      <w:r w:rsidR="00417AE0" w:rsidRPr="00417AE0">
        <w:rPr>
          <w:rFonts w:asciiTheme="majorHAnsi" w:eastAsia="ＭＳ Ｐゴシック" w:hAnsiTheme="majorHAnsi" w:cstheme="majorHAnsi"/>
          <w:b/>
        </w:rPr>
        <w:t>Notes of this Manual</w:t>
      </w:r>
    </w:p>
    <w:p w:rsidR="003003D3" w:rsidRPr="00417AE0" w:rsidRDefault="00417AE0" w:rsidP="003003D3">
      <w:pPr>
        <w:rPr>
          <w:rFonts w:asciiTheme="majorHAnsi" w:hAnsiTheme="majorHAnsi" w:cstheme="majorHAnsi"/>
        </w:rPr>
      </w:pPr>
      <w:r w:rsidRPr="00417AE0">
        <w:rPr>
          <w:rFonts w:asciiTheme="majorHAnsi" w:hAnsiTheme="majorHAnsi" w:cstheme="majorHAnsi"/>
        </w:rPr>
        <w:t>Copy or reproduction of all or any part of the contents of this manual without Konica Minolta’s permission is strictly prohibited.</w:t>
      </w:r>
    </w:p>
    <w:p w:rsidR="00417AE0" w:rsidRPr="00417AE0" w:rsidRDefault="00417AE0" w:rsidP="003003D3">
      <w:pPr>
        <w:rPr>
          <w:rFonts w:asciiTheme="majorHAnsi" w:hAnsiTheme="majorHAnsi" w:cstheme="majorHAnsi"/>
        </w:rPr>
      </w:pPr>
      <w:r w:rsidRPr="00417AE0">
        <w:rPr>
          <w:rFonts w:asciiTheme="majorHAnsi" w:hAnsiTheme="majorHAnsi" w:cstheme="majorHAnsi"/>
        </w:rPr>
        <w:t>The contents of this manual are subjects to change without prior notice.</w:t>
      </w:r>
    </w:p>
    <w:p w:rsidR="00417AE0" w:rsidRPr="00417AE0" w:rsidRDefault="00417AE0" w:rsidP="003003D3">
      <w:pPr>
        <w:rPr>
          <w:rFonts w:asciiTheme="majorHAnsi" w:hAnsiTheme="majorHAnsi" w:cstheme="majorHAnsi"/>
        </w:rPr>
      </w:pPr>
      <w:r w:rsidRPr="00417AE0">
        <w:rPr>
          <w:rFonts w:asciiTheme="majorHAnsi" w:hAnsiTheme="majorHAnsi" w:cstheme="majorHAnsi"/>
        </w:rPr>
        <w:t>Konica Minolta will not accept any responsibility for consequences arising from the use of the software.</w:t>
      </w:r>
    </w:p>
    <w:p w:rsidR="003003D3" w:rsidRDefault="003003D3" w:rsidP="003003D3"/>
    <w:p w:rsidR="003003D3" w:rsidRDefault="003003D3" w:rsidP="003003D3">
      <w:pPr>
        <w:sectPr w:rsidR="003003D3" w:rsidSect="00965780">
          <w:headerReference w:type="default" r:id="rId12"/>
          <w:footerReference w:type="default" r:id="rId13"/>
          <w:pgSz w:w="11906" w:h="16838" w:code="9"/>
          <w:pgMar w:top="1985" w:right="1134" w:bottom="1701" w:left="1134" w:header="851" w:footer="992" w:gutter="0"/>
          <w:cols w:space="425"/>
          <w:vAlign w:val="bottom"/>
          <w:docGrid w:type="lines" w:linePitch="360"/>
        </w:sectPr>
      </w:pPr>
    </w:p>
    <w:p w:rsidR="004034BA" w:rsidRPr="008E0CB4" w:rsidRDefault="00221BC7" w:rsidP="001747D6">
      <w:pPr>
        <w:pStyle w:val="ab"/>
        <w:rPr>
          <w:rFonts w:asciiTheme="majorHAnsi" w:hAnsiTheme="majorHAnsi" w:cstheme="majorHAnsi"/>
          <w:b/>
        </w:rPr>
      </w:pPr>
      <w:r w:rsidRPr="008E0CB4">
        <w:rPr>
          <w:rFonts w:asciiTheme="majorHAnsi" w:hAnsiTheme="majorHAnsi" w:cstheme="majorHAnsi"/>
          <w:b/>
        </w:rPr>
        <w:lastRenderedPageBreak/>
        <w:t>Contents</w:t>
      </w:r>
    </w:p>
    <w:p w:rsidR="00C444C2" w:rsidRDefault="004B3A9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C6706">
        <w:rPr>
          <w:rFonts w:asciiTheme="majorHAnsi" w:hAnsiTheme="majorHAnsi" w:cstheme="majorHAnsi"/>
          <w:b w:val="0"/>
          <w:bCs/>
        </w:rPr>
        <w:fldChar w:fldCharType="begin"/>
      </w:r>
      <w:r w:rsidRPr="004C6706">
        <w:rPr>
          <w:rFonts w:asciiTheme="majorHAnsi" w:hAnsiTheme="majorHAnsi" w:cstheme="majorHAnsi"/>
          <w:b w:val="0"/>
          <w:bCs/>
        </w:rPr>
        <w:instrText xml:space="preserve"> TOC \o "1-3" \h \z \u </w:instrText>
      </w:r>
      <w:r w:rsidRPr="004C6706">
        <w:rPr>
          <w:rFonts w:asciiTheme="majorHAnsi" w:hAnsiTheme="majorHAnsi" w:cstheme="majorHAnsi"/>
          <w:b w:val="0"/>
          <w:bCs/>
        </w:rPr>
        <w:fldChar w:fldCharType="separate"/>
      </w:r>
      <w:hyperlink w:anchor="_Toc457466660" w:history="1">
        <w:r w:rsidR="00C444C2" w:rsidRPr="00EB53E7">
          <w:rPr>
            <w:rStyle w:val="a6"/>
            <w:rFonts w:asciiTheme="majorHAnsi" w:hAnsiTheme="majorHAnsi" w:cstheme="majorHAnsi"/>
          </w:rPr>
          <w:t>Introduction</w:t>
        </w:r>
        <w:r w:rsidR="00C444C2">
          <w:rPr>
            <w:webHidden/>
          </w:rPr>
          <w:tab/>
        </w:r>
        <w:r w:rsidR="00C444C2">
          <w:rPr>
            <w:webHidden/>
          </w:rPr>
          <w:fldChar w:fldCharType="begin"/>
        </w:r>
        <w:r w:rsidR="00C444C2">
          <w:rPr>
            <w:webHidden/>
          </w:rPr>
          <w:instrText xml:space="preserve"> PAGEREF _Toc457466660 \h </w:instrText>
        </w:r>
        <w:r w:rsidR="00C444C2">
          <w:rPr>
            <w:webHidden/>
          </w:rPr>
        </w:r>
        <w:r w:rsidR="00C444C2">
          <w:rPr>
            <w:webHidden/>
          </w:rPr>
          <w:fldChar w:fldCharType="separate"/>
        </w:r>
        <w:r w:rsidR="00C444C2">
          <w:rPr>
            <w:webHidden/>
          </w:rPr>
          <w:t>4</w:t>
        </w:r>
        <w:r w:rsidR="00C444C2">
          <w:rPr>
            <w:webHidden/>
          </w:rPr>
          <w:fldChar w:fldCharType="end"/>
        </w:r>
      </w:hyperlink>
    </w:p>
    <w:p w:rsidR="00C444C2" w:rsidRDefault="00C444C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7466661" w:history="1">
        <w:r w:rsidRPr="00EB53E7">
          <w:rPr>
            <w:rStyle w:val="a6"/>
            <w:rFonts w:asciiTheme="majorHAnsi" w:hAnsiTheme="majorHAnsi" w:cstheme="majorHAnsi"/>
          </w:rPr>
          <w:t>1.</w:t>
        </w:r>
        <w:r w:rsidRPr="00EB53E7">
          <w:rPr>
            <w:rStyle w:val="a6"/>
            <w:rFonts w:asciiTheme="majorHAnsi" w:hAnsiTheme="majorHAnsi" w:cstheme="majorHAnsi" w:hint="eastAsia"/>
          </w:rPr>
          <w:t xml:space="preserve">　</w:t>
        </w:r>
        <w:r w:rsidRPr="00EB53E7">
          <w:rPr>
            <w:rStyle w:val="a6"/>
            <w:rFonts w:asciiTheme="majorHAnsi" w:hAnsiTheme="majorHAnsi" w:cstheme="majorHAnsi"/>
          </w:rPr>
          <w:t>System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_Toc457466661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44C2" w:rsidRDefault="00C444C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7466662" w:history="1">
        <w:r w:rsidRPr="00EB53E7">
          <w:rPr>
            <w:rStyle w:val="a6"/>
            <w:rFonts w:asciiTheme="majorHAnsi" w:hAnsiTheme="majorHAnsi" w:cstheme="majorHAnsi"/>
          </w:rPr>
          <w:t>2.</w:t>
        </w:r>
        <w:r w:rsidRPr="00EB53E7">
          <w:rPr>
            <w:rStyle w:val="a6"/>
            <w:rFonts w:asciiTheme="majorHAnsi" w:hAnsiTheme="majorHAnsi" w:cstheme="majorHAnsi" w:hint="eastAsia"/>
          </w:rPr>
          <w:t xml:space="preserve">　</w:t>
        </w:r>
        <w:r w:rsidRPr="00EB53E7">
          <w:rPr>
            <w:rStyle w:val="a6"/>
            <w:rFonts w:asciiTheme="majorHAnsi" w:hAnsiTheme="majorHAnsi" w:cstheme="majorHAnsi"/>
          </w:rPr>
          <w:t>How to the LS-MISDK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_Toc457466662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44C2" w:rsidRDefault="00C444C2">
      <w:pPr>
        <w:pStyle w:val="20"/>
        <w:tabs>
          <w:tab w:val="right" w:leader="dot" w:pos="9628"/>
        </w:tabs>
        <w:ind w:left="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7466663" w:history="1">
        <w:r w:rsidRPr="00EB53E7">
          <w:rPr>
            <w:rStyle w:val="a6"/>
            <w:rFonts w:asciiTheme="majorHAnsi" w:hAnsiTheme="majorHAnsi" w:cstheme="majorHAnsi"/>
            <w:noProof/>
          </w:rPr>
          <w:t>2.1</w:t>
        </w:r>
        <w:r w:rsidRPr="00EB53E7">
          <w:rPr>
            <w:rStyle w:val="a6"/>
            <w:rFonts w:asciiTheme="majorHAnsi" w:hAnsiTheme="majorHAnsi" w:cstheme="majorHAnsi" w:hint="eastAsia"/>
            <w:noProof/>
          </w:rPr>
          <w:t xml:space="preserve">　</w:t>
        </w:r>
        <w:r w:rsidRPr="00EB53E7">
          <w:rPr>
            <w:rStyle w:val="a6"/>
            <w:rFonts w:asciiTheme="majorHAnsi" w:hAnsiTheme="majorHAnsi" w:cstheme="majorHAnsi"/>
            <w:noProof/>
          </w:rPr>
          <w:t>Generate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_Toc457466663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4C2" w:rsidRDefault="00C444C2">
      <w:pPr>
        <w:pStyle w:val="20"/>
        <w:tabs>
          <w:tab w:val="right" w:leader="dot" w:pos="9628"/>
        </w:tabs>
        <w:ind w:left="2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7466664" w:history="1">
        <w:r w:rsidRPr="00EB53E7">
          <w:rPr>
            <w:rStyle w:val="a6"/>
            <w:rFonts w:ascii="Arial" w:hAnsi="Arial" w:cs="Arial"/>
            <w:noProof/>
          </w:rPr>
          <w:t>2.2</w:t>
        </w:r>
        <w:r w:rsidRPr="00EB53E7">
          <w:rPr>
            <w:rStyle w:val="a6"/>
            <w:rFonts w:ascii="Arial" w:hAnsi="Arial" w:cs="Arial" w:hint="eastAsia"/>
            <w:noProof/>
          </w:rPr>
          <w:t xml:space="preserve">　</w:t>
        </w:r>
        <w:r w:rsidRPr="00EB53E7">
          <w:rPr>
            <w:rStyle w:val="a6"/>
            <w:rFonts w:ascii="Arial" w:hAnsi="Arial" w:cs="Arial"/>
            <w:noProof/>
          </w:rPr>
          <w:t>How to use the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_Toc457466664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566D" w:rsidRPr="004C6706" w:rsidRDefault="004B3A98" w:rsidP="00A2566D">
      <w:pPr>
        <w:rPr>
          <w:rFonts w:asciiTheme="majorHAnsi" w:hAnsiTheme="majorHAnsi" w:cstheme="majorHAnsi"/>
          <w:noProof/>
        </w:rPr>
      </w:pPr>
      <w:r w:rsidRPr="004C6706">
        <w:rPr>
          <w:rFonts w:asciiTheme="majorHAnsi" w:hAnsiTheme="majorHAnsi" w:cstheme="majorHAnsi"/>
          <w:noProof/>
        </w:rPr>
        <w:fldChar w:fldCharType="end"/>
      </w:r>
      <w:bookmarkStart w:id="2" w:name="_Toc243883525"/>
      <w:bookmarkEnd w:id="0"/>
    </w:p>
    <w:p w:rsidR="002B440E" w:rsidRDefault="002B440E" w:rsidP="006F1227">
      <w:pPr>
        <w:pStyle w:val="1"/>
        <w:rPr>
          <w:rFonts w:asciiTheme="majorHAnsi" w:hAnsiTheme="majorHAnsi" w:cstheme="majorHAnsi"/>
        </w:rPr>
        <w:sectPr w:rsidR="002B440E" w:rsidSect="00557899">
          <w:pgSz w:w="11906" w:h="16838" w:code="9"/>
          <w:pgMar w:top="1985" w:right="1134" w:bottom="1701" w:left="1134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0E4C8E" w:rsidRPr="008E0CB4" w:rsidRDefault="00D84C06" w:rsidP="006F1227">
      <w:pPr>
        <w:pStyle w:val="1"/>
        <w:rPr>
          <w:rFonts w:asciiTheme="majorHAnsi" w:hAnsiTheme="majorHAnsi" w:cstheme="majorHAnsi"/>
        </w:rPr>
      </w:pPr>
      <w:bookmarkStart w:id="3" w:name="_Toc457466660"/>
      <w:r w:rsidRPr="008E0CB4">
        <w:rPr>
          <w:rFonts w:asciiTheme="majorHAnsi" w:hAnsiTheme="majorHAnsi" w:cstheme="majorHAnsi"/>
        </w:rPr>
        <w:lastRenderedPageBreak/>
        <w:t>Introduction</w:t>
      </w:r>
      <w:bookmarkEnd w:id="3"/>
    </w:p>
    <w:p w:rsidR="00696CD2" w:rsidRPr="00C97427" w:rsidRDefault="00696CD2" w:rsidP="00696CD2">
      <w:pPr>
        <w:pStyle w:val="10"/>
        <w:ind w:left="200"/>
        <w:rPr>
          <w:rFonts w:ascii="Arial" w:hAnsi="Arial" w:cs="Arial"/>
        </w:rPr>
      </w:pPr>
      <w:r w:rsidRPr="00CF3714">
        <w:rPr>
          <w:rFonts w:ascii="Arial" w:hAnsi="Arial" w:cs="Arial"/>
        </w:rPr>
        <w:t>This manual desc</w:t>
      </w:r>
      <w:r>
        <w:rPr>
          <w:rFonts w:ascii="Arial" w:hAnsi="Arial" w:cs="Arial"/>
        </w:rPr>
        <w:t>ribes how to use the LC-MISDK in</w:t>
      </w:r>
      <w:r w:rsidRPr="00CF3714">
        <w:rPr>
          <w:rFonts w:ascii="Arial" w:hAnsi="Arial" w:cs="Arial"/>
        </w:rPr>
        <w:t xml:space="preserve"> Labview.</w:t>
      </w:r>
    </w:p>
    <w:p w:rsidR="000E4C8E" w:rsidRPr="00696CD2" w:rsidRDefault="000E4C8E" w:rsidP="000E4C8E">
      <w:pPr>
        <w:rPr>
          <w:rFonts w:asciiTheme="majorHAnsi" w:hAnsiTheme="majorHAnsi" w:cstheme="majorHAnsi"/>
        </w:rPr>
      </w:pPr>
    </w:p>
    <w:p w:rsidR="006F1227" w:rsidRPr="008E0CB4" w:rsidRDefault="000E4C8E" w:rsidP="006F1227">
      <w:pPr>
        <w:pStyle w:val="1"/>
        <w:rPr>
          <w:rFonts w:asciiTheme="majorHAnsi" w:hAnsiTheme="majorHAnsi" w:cstheme="majorHAnsi"/>
        </w:rPr>
      </w:pPr>
      <w:bookmarkStart w:id="4" w:name="_Toc457466661"/>
      <w:r w:rsidRPr="008E0CB4">
        <w:rPr>
          <w:rFonts w:asciiTheme="majorHAnsi" w:hAnsiTheme="majorHAnsi" w:cstheme="majorHAnsi"/>
        </w:rPr>
        <w:t>1.</w:t>
      </w:r>
      <w:r w:rsidRPr="008E0CB4">
        <w:rPr>
          <w:rFonts w:asciiTheme="majorHAnsi" w:hAnsiTheme="majorHAnsi" w:cstheme="majorHAnsi"/>
        </w:rPr>
        <w:t xml:space="preserve">　</w:t>
      </w:r>
      <w:bookmarkEnd w:id="2"/>
      <w:r w:rsidR="00D84C06" w:rsidRPr="008E0CB4">
        <w:rPr>
          <w:rFonts w:asciiTheme="majorHAnsi" w:hAnsiTheme="majorHAnsi" w:cstheme="majorHAnsi"/>
        </w:rPr>
        <w:t>System Environment</w:t>
      </w:r>
      <w:bookmarkEnd w:id="4"/>
    </w:p>
    <w:p w:rsidR="0071537E" w:rsidRDefault="00A87573" w:rsidP="000E4C8E">
      <w:pPr>
        <w:pStyle w:val="10"/>
        <w:ind w:left="200"/>
        <w:rPr>
          <w:rFonts w:asciiTheme="majorHAnsi" w:hAnsiTheme="majorHAnsi" w:cstheme="majorHAnsi"/>
        </w:rPr>
      </w:pPr>
      <w:r w:rsidRPr="00A87573">
        <w:rPr>
          <w:rFonts w:asciiTheme="majorHAnsi" w:hAnsiTheme="majorHAnsi" w:cstheme="majorHAnsi"/>
        </w:rPr>
        <w:t xml:space="preserve">When you execute vi, please copy 50 dll in the LC-MISDK_LabVIEW folder and calccolor folder and IDMap folder to the same folder </w:t>
      </w:r>
      <w:r>
        <w:rPr>
          <w:rFonts w:asciiTheme="majorHAnsi" w:hAnsiTheme="majorHAnsi" w:cstheme="majorHAnsi"/>
        </w:rPr>
        <w:t>as</w:t>
      </w:r>
      <w:r w:rsidRPr="00A8757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[</w:t>
      </w:r>
      <w:r w:rsidRPr="00A87573">
        <w:rPr>
          <w:rFonts w:asciiTheme="majorHAnsi" w:hAnsiTheme="majorHAnsi" w:cstheme="majorHAnsi"/>
        </w:rPr>
        <w:t>LabVIEW.exe</w:t>
      </w:r>
      <w:r>
        <w:rPr>
          <w:rFonts w:asciiTheme="majorHAnsi" w:hAnsiTheme="majorHAnsi" w:cstheme="majorHAnsi"/>
        </w:rPr>
        <w:t>] (</w:t>
      </w:r>
      <w:r w:rsidRPr="00A87573">
        <w:rPr>
          <w:rFonts w:asciiTheme="majorHAnsi" w:hAnsiTheme="majorHAnsi" w:cstheme="majorHAnsi"/>
        </w:rPr>
        <w:t>C:\Program Files (x86)\National Instruments\LabVIEW 2015</w:t>
      </w:r>
      <w:r>
        <w:rPr>
          <w:rFonts w:asciiTheme="majorHAnsi" w:hAnsiTheme="majorHAnsi" w:cstheme="majorHAnsi"/>
        </w:rPr>
        <w:t>)</w:t>
      </w:r>
      <w:r w:rsidRPr="00A8757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1D4157">
        <w:rPr>
          <w:rFonts w:asciiTheme="majorHAnsi" w:hAnsiTheme="majorHAnsi" w:cstheme="majorHAnsi"/>
        </w:rPr>
        <w:t>When you execute</w:t>
      </w:r>
      <w:r w:rsidRPr="00A87573">
        <w:rPr>
          <w:rFonts w:asciiTheme="majorHAnsi" w:hAnsiTheme="majorHAnsi" w:cstheme="majorHAnsi"/>
        </w:rPr>
        <w:t xml:space="preserve"> exe, please copy it to the same folder as exe which you made.</w:t>
      </w:r>
    </w:p>
    <w:p w:rsidR="00C42F10" w:rsidRDefault="00C42F10" w:rsidP="000E4C8E">
      <w:pPr>
        <w:pStyle w:val="10"/>
        <w:ind w:left="200"/>
        <w:rPr>
          <w:rFonts w:asciiTheme="majorHAnsi" w:hAnsiTheme="majorHAnsi" w:cstheme="majorHAnsi"/>
        </w:rPr>
      </w:pPr>
    </w:p>
    <w:p w:rsidR="0071537E" w:rsidRPr="008E0CB4" w:rsidRDefault="00ED148E" w:rsidP="006F122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E351F5D" wp14:editId="3147163A">
            <wp:extent cx="6120130" cy="3877310"/>
            <wp:effectExtent l="0" t="0" r="0" b="889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6D" w:rsidRDefault="00A2566D" w:rsidP="006F1227">
      <w:r w:rsidRPr="008E0CB4">
        <w:rPr>
          <w:rFonts w:asciiTheme="majorHAnsi" w:hAnsiTheme="majorHAnsi" w:cstheme="majorHAnsi"/>
        </w:rPr>
        <w:br w:type="page"/>
      </w:r>
    </w:p>
    <w:p w:rsidR="006F1227" w:rsidRPr="00E61EB2" w:rsidRDefault="006F1227" w:rsidP="000E4C8E">
      <w:pPr>
        <w:pStyle w:val="1"/>
        <w:rPr>
          <w:rFonts w:asciiTheme="majorHAnsi" w:hAnsiTheme="majorHAnsi" w:cstheme="majorHAnsi"/>
        </w:rPr>
      </w:pPr>
      <w:bookmarkStart w:id="5" w:name="_Toc243883527"/>
      <w:bookmarkStart w:id="6" w:name="_Toc457466662"/>
      <w:r w:rsidRPr="00E61EB2">
        <w:rPr>
          <w:rFonts w:asciiTheme="majorHAnsi" w:hAnsiTheme="majorHAnsi" w:cstheme="majorHAnsi"/>
        </w:rPr>
        <w:lastRenderedPageBreak/>
        <w:t>2</w:t>
      </w:r>
      <w:r w:rsidR="000E4C8E" w:rsidRPr="00E61EB2">
        <w:rPr>
          <w:rFonts w:asciiTheme="majorHAnsi" w:hAnsiTheme="majorHAnsi" w:cstheme="majorHAnsi"/>
        </w:rPr>
        <w:t>.</w:t>
      </w:r>
      <w:r w:rsidR="000E4C8E" w:rsidRPr="00E61EB2">
        <w:rPr>
          <w:rFonts w:asciiTheme="majorHAnsi" w:hAnsiTheme="majorHAnsi" w:cstheme="majorHAnsi"/>
        </w:rPr>
        <w:t xml:space="preserve">　</w:t>
      </w:r>
      <w:bookmarkEnd w:id="5"/>
      <w:r w:rsidR="002231BA">
        <w:rPr>
          <w:rFonts w:asciiTheme="majorHAnsi" w:hAnsiTheme="majorHAnsi" w:cstheme="majorHAnsi" w:hint="eastAsia"/>
        </w:rPr>
        <w:t xml:space="preserve">How to </w:t>
      </w:r>
      <w:r w:rsidR="00256D6A">
        <w:rPr>
          <w:rFonts w:asciiTheme="majorHAnsi" w:hAnsiTheme="majorHAnsi" w:cstheme="majorHAnsi"/>
        </w:rPr>
        <w:t xml:space="preserve">use </w:t>
      </w:r>
      <w:bookmarkStart w:id="7" w:name="_GoBack"/>
      <w:bookmarkEnd w:id="7"/>
      <w:r w:rsidR="002231BA">
        <w:rPr>
          <w:rFonts w:asciiTheme="majorHAnsi" w:hAnsiTheme="majorHAnsi" w:cstheme="majorHAnsi" w:hint="eastAsia"/>
        </w:rPr>
        <w:t xml:space="preserve">the </w:t>
      </w:r>
      <w:r w:rsidR="007D5495">
        <w:rPr>
          <w:rFonts w:asciiTheme="majorHAnsi" w:hAnsiTheme="majorHAnsi" w:cstheme="majorHAnsi" w:hint="eastAsia"/>
        </w:rPr>
        <w:t>LS-MISD</w:t>
      </w:r>
      <w:r w:rsidR="002231BA">
        <w:rPr>
          <w:rFonts w:asciiTheme="majorHAnsi" w:hAnsiTheme="majorHAnsi" w:cstheme="majorHAnsi" w:hint="eastAsia"/>
        </w:rPr>
        <w:t>K</w:t>
      </w:r>
      <w:bookmarkEnd w:id="6"/>
    </w:p>
    <w:p w:rsidR="00701385" w:rsidRPr="00E61EB2" w:rsidRDefault="00701385" w:rsidP="00701385">
      <w:pPr>
        <w:pStyle w:val="2"/>
        <w:rPr>
          <w:rFonts w:asciiTheme="majorHAnsi" w:hAnsiTheme="majorHAnsi" w:cstheme="majorHAnsi"/>
        </w:rPr>
      </w:pPr>
      <w:bookmarkStart w:id="8" w:name="_Toc243883529"/>
      <w:bookmarkStart w:id="9" w:name="_Toc457466663"/>
      <w:r w:rsidRPr="00E61EB2">
        <w:rPr>
          <w:rFonts w:asciiTheme="majorHAnsi" w:hAnsiTheme="majorHAnsi" w:cstheme="majorHAnsi"/>
        </w:rPr>
        <w:t>2.1</w:t>
      </w:r>
      <w:r w:rsidRPr="00E61EB2">
        <w:rPr>
          <w:rFonts w:asciiTheme="majorHAnsi" w:hAnsiTheme="majorHAnsi" w:cstheme="majorHAnsi"/>
        </w:rPr>
        <w:t xml:space="preserve">　</w:t>
      </w:r>
      <w:r w:rsidR="005D5BD4">
        <w:rPr>
          <w:rFonts w:asciiTheme="majorHAnsi" w:hAnsiTheme="majorHAnsi" w:cstheme="majorHAnsi" w:hint="eastAsia"/>
        </w:rPr>
        <w:t>Generate instance</w:t>
      </w:r>
      <w:bookmarkEnd w:id="9"/>
    </w:p>
    <w:p w:rsidR="005D5BD4" w:rsidRPr="007C264A" w:rsidRDefault="005D5BD4" w:rsidP="00256AC1">
      <w:pPr>
        <w:pStyle w:val="10"/>
        <w:ind w:leftChars="50"/>
        <w:rPr>
          <w:rFonts w:ascii="Arial" w:hAnsi="Arial" w:cs="Arial"/>
        </w:rPr>
      </w:pPr>
      <w:r w:rsidRPr="007C264A">
        <w:rPr>
          <w:rFonts w:ascii="Arial" w:hAnsi="Arial" w:cs="Arial"/>
        </w:rPr>
        <w:t>LC-MISDK is made by Singleton pattern. Therefore it cannot generate instance of SDK using a constructer node.</w:t>
      </w:r>
      <w:r w:rsidR="007C264A" w:rsidRPr="007C264A">
        <w:t xml:space="preserve"> </w:t>
      </w:r>
      <w:r w:rsidR="007C264A" w:rsidRPr="007C264A">
        <w:rPr>
          <w:rFonts w:ascii="Arial" w:hAnsi="Arial" w:cs="Arial"/>
        </w:rPr>
        <w:t>This chapter mentions about method of the instance generation of the Singleton pattern class.</w:t>
      </w:r>
    </w:p>
    <w:p w:rsidR="00E1031E" w:rsidRDefault="00E1031E" w:rsidP="00E1031E">
      <w:pPr>
        <w:rPr>
          <w:rFonts w:asciiTheme="majorHAnsi" w:hAnsiTheme="majorHAnsi" w:cstheme="majorHAnsi"/>
        </w:rPr>
      </w:pPr>
    </w:p>
    <w:p w:rsidR="00E02698" w:rsidRPr="00256AC1" w:rsidRDefault="001F0B5F" w:rsidP="00E1031E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Select</w:t>
      </w:r>
      <w:r w:rsidR="00E02698" w:rsidRPr="00E02698">
        <w:rPr>
          <w:rFonts w:asciiTheme="majorHAnsi" w:hAnsiTheme="majorHAnsi" w:cstheme="majorHAnsi"/>
        </w:rPr>
        <w:t xml:space="preserve"> the [connectivity]</w:t>
      </w:r>
      <w:r w:rsidR="00E02698">
        <w:rPr>
          <w:rFonts w:asciiTheme="majorHAnsi" w:hAnsiTheme="majorHAnsi" w:cstheme="majorHAnsi"/>
        </w:rPr>
        <w:t xml:space="preserve"> → [.NET] → [</w:t>
      </w:r>
      <w:r w:rsidR="00747DFD">
        <w:rPr>
          <w:rFonts w:ascii="Arial" w:hAnsi="Arial" w:cs="Arial"/>
          <w:noProof/>
        </w:rPr>
        <w:t>Invoke N</w:t>
      </w:r>
      <w:r w:rsidR="00747DFD" w:rsidRPr="00B12809">
        <w:rPr>
          <w:rFonts w:ascii="Arial" w:hAnsi="Arial" w:cs="Arial"/>
          <w:noProof/>
        </w:rPr>
        <w:t>ode</w:t>
      </w:r>
      <w:r w:rsidR="00E02698">
        <w:rPr>
          <w:rFonts w:asciiTheme="majorHAnsi" w:hAnsiTheme="majorHAnsi" w:cstheme="majorHAnsi"/>
        </w:rPr>
        <w:t>] in</w:t>
      </w:r>
      <w:r w:rsidR="00E02698" w:rsidRPr="00E02698">
        <w:rPr>
          <w:rFonts w:asciiTheme="majorHAnsi" w:hAnsiTheme="majorHAnsi" w:cstheme="majorHAnsi"/>
        </w:rPr>
        <w:t xml:space="preserve"> a function dialogue, and place it in the block diagram.</w:t>
      </w:r>
    </w:p>
    <w:p w:rsidR="00ED3268" w:rsidRPr="00B12809" w:rsidRDefault="00CA0D15" w:rsidP="00CA0D15">
      <w:pPr>
        <w:ind w:firstLineChars="1100" w:firstLine="2200"/>
        <w:rPr>
          <w:rFonts w:ascii="Arial" w:hAnsi="Arial" w:cs="Arial"/>
          <w:noProof/>
        </w:rPr>
      </w:pPr>
      <w:r w:rsidRPr="00B1280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2224496</wp:posOffset>
                </wp:positionH>
                <wp:positionV relativeFrom="paragraph">
                  <wp:posOffset>2173968</wp:posOffset>
                </wp:positionV>
                <wp:extent cx="310243" cy="370114"/>
                <wp:effectExtent l="19050" t="19050" r="13970" b="1143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3701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32336" id="正方形/長方形 11" o:spid="_x0000_s1026" style="position:absolute;left:0;text-align:left;margin-left:175.15pt;margin-top:171.2pt;width:24.45pt;height:29.1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" filled="f" strokecolor="red" strokeweight="2.25pt"/>
            </w:pict>
          </mc:Fallback>
        </mc:AlternateContent>
      </w:r>
      <w:r w:rsidR="00440D19" w:rsidRPr="00B12809">
        <w:rPr>
          <w:rFonts w:ascii="Arial" w:hAnsi="Arial" w:cs="Arial"/>
          <w:noProof/>
        </w:rPr>
        <w:drawing>
          <wp:inline distT="0" distB="0" distL="0" distR="0" wp14:anchorId="50E3D958" wp14:editId="7336BE10">
            <wp:extent cx="2143605" cy="3004457"/>
            <wp:effectExtent l="0" t="0" r="9525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921" cy="30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093" w:rsidRPr="00B12809">
        <w:rPr>
          <w:rFonts w:ascii="Arial" w:hAnsi="Arial" w:cs="Arial"/>
          <w:noProof/>
        </w:rPr>
        <w:t xml:space="preserve"> </w:t>
      </w:r>
    </w:p>
    <w:p w:rsidR="00B12809" w:rsidRPr="00B12809" w:rsidRDefault="00B12809" w:rsidP="0000370B">
      <w:pPr>
        <w:rPr>
          <w:rFonts w:ascii="Arial" w:hAnsi="Arial" w:cs="Arial"/>
          <w:noProof/>
        </w:rPr>
      </w:pPr>
    </w:p>
    <w:p w:rsidR="00CA2789" w:rsidRPr="00B12809" w:rsidRDefault="00B12809" w:rsidP="0000370B">
      <w:pPr>
        <w:rPr>
          <w:rFonts w:ascii="Arial" w:hAnsi="Arial" w:cs="Arial"/>
          <w:noProof/>
        </w:rPr>
      </w:pPr>
      <w:r w:rsidRPr="00B12809">
        <w:rPr>
          <w:rFonts w:ascii="Arial" w:hAnsi="Arial" w:cs="Arial"/>
          <w:noProof/>
        </w:rPr>
        <w:t>R</w:t>
      </w:r>
      <w:r w:rsidR="00A6020A" w:rsidRPr="00B12809">
        <w:rPr>
          <w:rFonts w:ascii="Arial" w:hAnsi="Arial" w:cs="Arial"/>
          <w:noProof/>
        </w:rPr>
        <w:t>ight-click of the [</w:t>
      </w:r>
      <w:r w:rsidR="00747DFD">
        <w:rPr>
          <w:rFonts w:ascii="Arial" w:hAnsi="Arial" w:cs="Arial"/>
          <w:noProof/>
        </w:rPr>
        <w:t>Invoke N</w:t>
      </w:r>
      <w:r w:rsidR="00747DFD" w:rsidRPr="00B12809">
        <w:rPr>
          <w:rFonts w:ascii="Arial" w:hAnsi="Arial" w:cs="Arial"/>
          <w:noProof/>
        </w:rPr>
        <w:t>ode</w:t>
      </w:r>
      <w:r w:rsidR="001F0B5F" w:rsidRPr="00B12809">
        <w:rPr>
          <w:rFonts w:ascii="Arial" w:hAnsi="Arial" w:cs="Arial"/>
          <w:noProof/>
        </w:rPr>
        <w:t>], and select</w:t>
      </w:r>
      <w:r w:rsidR="00CA2789" w:rsidRPr="00B12809">
        <w:rPr>
          <w:rFonts w:ascii="Arial" w:hAnsi="Arial" w:cs="Arial"/>
          <w:noProof/>
        </w:rPr>
        <w:t xml:space="preserve"> [Select the class]→ [.NET] → [reference].</w:t>
      </w:r>
    </w:p>
    <w:p w:rsidR="00895093" w:rsidRPr="00B12809" w:rsidRDefault="00CA0D15" w:rsidP="00CA0D15">
      <w:pPr>
        <w:ind w:firstLineChars="900" w:firstLine="1800"/>
        <w:rPr>
          <w:rFonts w:ascii="Arial" w:hAnsi="Arial" w:cs="Arial"/>
          <w:noProof/>
        </w:rPr>
      </w:pPr>
      <w:r w:rsidRPr="00B1280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408419" wp14:editId="3118B0F6">
                <wp:simplePos x="0" y="0"/>
                <wp:positionH relativeFrom="column">
                  <wp:posOffset>3341370</wp:posOffset>
                </wp:positionH>
                <wp:positionV relativeFrom="paragraph">
                  <wp:posOffset>2534285</wp:posOffset>
                </wp:positionV>
                <wp:extent cx="998220" cy="167640"/>
                <wp:effectExtent l="19050" t="19050" r="11430" b="2286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6764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195F" id="正方形/長方形 12" o:spid="_x0000_s1026" style="position:absolute;left:0;text-align:left;margin-left:263.1pt;margin-top:199.55pt;width:78.6pt;height:1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" filled="f" strokecolor="red" strokeweight="2.25pt"/>
            </w:pict>
          </mc:Fallback>
        </mc:AlternateContent>
      </w:r>
      <w:r w:rsidR="00895093" w:rsidRPr="00B12809">
        <w:rPr>
          <w:rFonts w:ascii="Arial" w:hAnsi="Arial" w:cs="Arial"/>
          <w:noProof/>
        </w:rPr>
        <w:drawing>
          <wp:inline distT="0" distB="0" distL="0" distR="0" wp14:anchorId="029021E4" wp14:editId="6E70D3A9">
            <wp:extent cx="3343087" cy="3078480"/>
            <wp:effectExtent l="0" t="0" r="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293" cy="31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093" w:rsidRPr="00B12809">
        <w:rPr>
          <w:rFonts w:ascii="Arial" w:hAnsi="Arial" w:cs="Arial"/>
          <w:noProof/>
        </w:rPr>
        <w:t xml:space="preserve"> </w:t>
      </w:r>
    </w:p>
    <w:p w:rsidR="008A50CB" w:rsidRDefault="001F0B5F" w:rsidP="0000370B">
      <w:pPr>
        <w:rPr>
          <w:rFonts w:hint="eastAsia"/>
          <w:noProof/>
        </w:rPr>
      </w:pPr>
      <w:r>
        <w:rPr>
          <w:rFonts w:ascii="Arial" w:hAnsi="Arial" w:cs="Arial"/>
          <w:noProof/>
        </w:rPr>
        <w:lastRenderedPageBreak/>
        <w:t>Select</w:t>
      </w:r>
      <w:r w:rsidR="00C95460" w:rsidRPr="00C95460">
        <w:rPr>
          <w:rFonts w:ascii="Arial" w:hAnsi="Arial" w:cs="Arial"/>
          <w:noProof/>
        </w:rPr>
        <w:t xml:space="preserve"> the LC-MISDK.dll to an assembly and the LightColorMISDK to an object, then press the OK.</w:t>
      </w:r>
      <w:r w:rsidR="00C95460" w:rsidRPr="00C95460">
        <w:rPr>
          <w:rFonts w:hint="eastAsia"/>
          <w:noProof/>
        </w:rPr>
        <w:t xml:space="preserve"> </w:t>
      </w:r>
      <w:r w:rsidR="008A50CB" w:rsidRPr="00C95460">
        <w:rPr>
          <w:rFonts w:ascii="Arial" w:hAnsi="Arial" w:cs="Arial"/>
          <w:noProof/>
        </w:rPr>
        <w:t>(</w:t>
      </w:r>
      <w:r w:rsidR="00C95460" w:rsidRPr="00C95460">
        <w:rPr>
          <w:rFonts w:ascii="Arial" w:hAnsi="Arial" w:cs="Arial"/>
          <w:noProof/>
        </w:rPr>
        <w:t>Please confirm [1.System Environment] about the directory of LC-MISDK.dll.</w:t>
      </w:r>
      <w:r w:rsidR="008A50CB" w:rsidRPr="00C95460">
        <w:rPr>
          <w:rFonts w:ascii="Arial" w:hAnsi="Arial" w:cs="Arial"/>
          <w:noProof/>
        </w:rPr>
        <w:t>)</w:t>
      </w:r>
    </w:p>
    <w:p w:rsidR="00ED3268" w:rsidRDefault="00CA0D15" w:rsidP="000037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FF36643" wp14:editId="17A70BA8">
                <wp:simplePos x="0" y="0"/>
                <wp:positionH relativeFrom="column">
                  <wp:posOffset>1549581</wp:posOffset>
                </wp:positionH>
                <wp:positionV relativeFrom="paragraph">
                  <wp:posOffset>1069068</wp:posOffset>
                </wp:positionV>
                <wp:extent cx="1709058" cy="179614"/>
                <wp:effectExtent l="19050" t="19050" r="24765" b="1143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1796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D284A" id="正方形/長方形 14" o:spid="_x0000_s1026" style="position:absolute;left:0;text-align:left;margin-left:122pt;margin-top:84.2pt;width:134.55pt;height:14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76F469" wp14:editId="348B4BD1">
                <wp:simplePos x="0" y="0"/>
                <wp:positionH relativeFrom="column">
                  <wp:posOffset>1527809</wp:posOffset>
                </wp:positionH>
                <wp:positionV relativeFrom="paragraph">
                  <wp:posOffset>274411</wp:posOffset>
                </wp:positionV>
                <wp:extent cx="1453243" cy="370114"/>
                <wp:effectExtent l="19050" t="19050" r="13970" b="1143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3701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71BD5" id="正方形/長方形 13" o:spid="_x0000_s1026" style="position:absolute;left:0;text-align:left;margin-left:120.3pt;margin-top:21.6pt;width:114.45pt;height:29.1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" filled="f" strokecolor="red" strokeweight="2.25pt"/>
            </w:pict>
          </mc:Fallback>
        </mc:AlternateContent>
      </w:r>
      <w:r>
        <w:rPr>
          <w:rFonts w:hint="eastAsia"/>
          <w:noProof/>
        </w:rPr>
        <w:t xml:space="preserve">　　　　　　　　　　　</w:t>
      </w:r>
      <w:r w:rsidR="00895093">
        <w:rPr>
          <w:noProof/>
        </w:rPr>
        <w:drawing>
          <wp:inline distT="0" distB="0" distL="0" distR="0" wp14:anchorId="5EE86B83" wp14:editId="15717196">
            <wp:extent cx="2138190" cy="181247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292" cy="18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4D" w:rsidRDefault="00AB584D" w:rsidP="0000370B">
      <w:pPr>
        <w:rPr>
          <w:rFonts w:hint="eastAsia"/>
          <w:noProof/>
        </w:rPr>
      </w:pPr>
    </w:p>
    <w:p w:rsidR="00070E09" w:rsidRPr="00B43EA2" w:rsidRDefault="00B43EA2" w:rsidP="0000370B">
      <w:pPr>
        <w:rPr>
          <w:rFonts w:ascii="Arial" w:hAnsi="Arial" w:cs="Arial"/>
          <w:noProof/>
        </w:rPr>
      </w:pPr>
      <w:r w:rsidRPr="00B43EA2">
        <w:rPr>
          <w:rFonts w:ascii="Arial" w:hAnsi="Arial" w:cs="Arial"/>
          <w:noProof/>
        </w:rPr>
        <w:t>Select the [GetInstance] in method.</w:t>
      </w:r>
    </w:p>
    <w:p w:rsidR="00440D19" w:rsidRPr="00B12809" w:rsidRDefault="00895093" w:rsidP="00CA0D15">
      <w:pPr>
        <w:ind w:firstLineChars="1100" w:firstLine="2200"/>
        <w:rPr>
          <w:rFonts w:ascii="Arial" w:hAnsi="Arial" w:cs="Arial"/>
          <w:noProof/>
        </w:rPr>
      </w:pPr>
      <w:r w:rsidRPr="00B12809">
        <w:rPr>
          <w:rFonts w:ascii="Arial" w:hAnsi="Arial" w:cs="Arial"/>
          <w:noProof/>
        </w:rPr>
        <w:t xml:space="preserve"> </w:t>
      </w:r>
      <w:r w:rsidRPr="00B12809">
        <w:rPr>
          <w:rFonts w:ascii="Arial" w:hAnsi="Arial" w:cs="Arial"/>
          <w:noProof/>
        </w:rPr>
        <w:drawing>
          <wp:inline distT="0" distB="0" distL="0" distR="0" wp14:anchorId="2B583EEB" wp14:editId="73729A48">
            <wp:extent cx="1647619" cy="476190"/>
            <wp:effectExtent l="0" t="0" r="0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9" w:rsidRPr="00B12809" w:rsidRDefault="00B12809" w:rsidP="0000370B">
      <w:pPr>
        <w:rPr>
          <w:rFonts w:ascii="Arial" w:hAnsi="Arial" w:cs="Arial"/>
          <w:noProof/>
        </w:rPr>
      </w:pPr>
      <w:r w:rsidRPr="00B12809">
        <w:rPr>
          <w:rFonts w:ascii="Arial" w:hAnsi="Arial" w:cs="Arial"/>
          <w:noProof/>
        </w:rPr>
        <w:t>Right-click of the</w:t>
      </w:r>
      <w:r w:rsidR="00747DFD">
        <w:rPr>
          <w:rFonts w:ascii="Arial" w:hAnsi="Arial" w:cs="Arial"/>
          <w:noProof/>
        </w:rPr>
        <w:t xml:space="preserve"> [Invoke N</w:t>
      </w:r>
      <w:r w:rsidRPr="00B12809">
        <w:rPr>
          <w:rFonts w:ascii="Arial" w:hAnsi="Arial" w:cs="Arial"/>
          <w:noProof/>
        </w:rPr>
        <w:t>ode] again, select the[</w:t>
      </w:r>
      <w:r w:rsidR="001B1235" w:rsidRPr="001B1235">
        <w:rPr>
          <w:rFonts w:ascii="Arial" w:hAnsi="Arial" w:cs="Arial"/>
          <w:noProof/>
        </w:rPr>
        <w:t>creation</w:t>
      </w:r>
      <w:r w:rsidRPr="00B12809">
        <w:rPr>
          <w:rFonts w:ascii="Arial" w:hAnsi="Arial" w:cs="Arial"/>
          <w:noProof/>
        </w:rPr>
        <w:t>]</w:t>
      </w:r>
      <w:r>
        <w:rPr>
          <w:rFonts w:ascii="Arial" w:hAnsi="Arial" w:cs="Arial"/>
          <w:noProof/>
        </w:rPr>
        <w:t xml:space="preserve"> </w:t>
      </w:r>
      <w:r w:rsidRPr="00B12809">
        <w:rPr>
          <w:rFonts w:ascii="Arial" w:hAnsi="Arial" w:cs="Arial"/>
          <w:noProof/>
        </w:rPr>
        <w:t>→</w:t>
      </w:r>
      <w:r>
        <w:rPr>
          <w:rFonts w:ascii="Arial" w:hAnsi="Arial" w:cs="Arial"/>
          <w:noProof/>
        </w:rPr>
        <w:t xml:space="preserve"> </w:t>
      </w:r>
      <w:r w:rsidRPr="00B12809">
        <w:rPr>
          <w:rFonts w:ascii="Arial" w:hAnsi="Arial" w:cs="Arial"/>
          <w:noProof/>
        </w:rPr>
        <w:t>[invariable].</w:t>
      </w:r>
    </w:p>
    <w:p w:rsidR="00070E09" w:rsidRDefault="00CA0D15" w:rsidP="0000370B">
      <w:pPr>
        <w:rPr>
          <w:rFonts w:ascii="Arial" w:hAnsi="Arial" w:cs="Arial"/>
          <w:noProof/>
        </w:rPr>
      </w:pPr>
      <w:r w:rsidRPr="00B12809">
        <w:rPr>
          <w:rFonts w:ascii="Arial" w:hAnsi="Arial" w:cs="Arial"/>
          <w:noProof/>
        </w:rPr>
        <w:t xml:space="preserve">　　　　　　　</w:t>
      </w:r>
      <w:r w:rsidR="00895093" w:rsidRPr="00B12809">
        <w:rPr>
          <w:rFonts w:ascii="Arial" w:hAnsi="Arial" w:cs="Arial"/>
          <w:noProof/>
        </w:rPr>
        <w:drawing>
          <wp:inline distT="0" distB="0" distL="0" distR="0" wp14:anchorId="2710FBE0" wp14:editId="119BA4AA">
            <wp:extent cx="4207329" cy="2213235"/>
            <wp:effectExtent l="0" t="0" r="317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584" cy="22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86" w:rsidRPr="00B12809" w:rsidRDefault="00845B86" w:rsidP="0000370B">
      <w:pPr>
        <w:rPr>
          <w:rFonts w:ascii="Arial" w:hAnsi="Arial" w:cs="Arial" w:hint="eastAsia"/>
          <w:noProof/>
        </w:rPr>
      </w:pPr>
    </w:p>
    <w:p w:rsidR="00070E09" w:rsidRPr="00B12809" w:rsidRDefault="00EA5ACD" w:rsidP="0000370B">
      <w:pPr>
        <w:rPr>
          <w:rFonts w:ascii="Arial" w:hAnsi="Arial" w:cs="Arial"/>
          <w:noProof/>
        </w:rPr>
      </w:pPr>
      <w:r w:rsidRPr="00EA5ACD">
        <w:rPr>
          <w:rFonts w:ascii="Arial" w:hAnsi="Arial" w:cs="Arial"/>
          <w:noProof/>
        </w:rPr>
        <w:t>The icon of [.NET] is created, and connect it to [Invoke Node].</w:t>
      </w:r>
      <w:r w:rsidR="00895093" w:rsidRPr="00B12809">
        <w:rPr>
          <w:rFonts w:ascii="Arial" w:hAnsi="Arial" w:cs="Arial"/>
          <w:noProof/>
        </w:rPr>
        <w:t xml:space="preserve"> </w:t>
      </w:r>
    </w:p>
    <w:p w:rsidR="00895093" w:rsidRPr="00B12809" w:rsidRDefault="00CA0D15" w:rsidP="0000370B">
      <w:pPr>
        <w:rPr>
          <w:rFonts w:ascii="Arial" w:hAnsi="Arial" w:cs="Arial"/>
        </w:rPr>
      </w:pPr>
      <w:r w:rsidRPr="00B12809">
        <w:rPr>
          <w:rFonts w:ascii="Arial" w:hAnsi="Arial" w:cs="Arial"/>
        </w:rPr>
        <w:t xml:space="preserve">　　　　　　　　　</w:t>
      </w:r>
      <w:r w:rsidR="00895093" w:rsidRPr="00B12809">
        <w:rPr>
          <w:rFonts w:ascii="Arial" w:hAnsi="Arial" w:cs="Arial"/>
          <w:noProof/>
        </w:rPr>
        <w:drawing>
          <wp:inline distT="0" distB="0" distL="0" distR="0" wp14:anchorId="1BD7EEC0" wp14:editId="660AB0FD">
            <wp:extent cx="2247619" cy="628571"/>
            <wp:effectExtent l="0" t="0" r="635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19" w:rsidRPr="00B12809" w:rsidRDefault="00440D19" w:rsidP="0000370B">
      <w:pPr>
        <w:rPr>
          <w:rFonts w:ascii="Arial" w:hAnsi="Arial" w:cs="Arial"/>
        </w:rPr>
      </w:pPr>
    </w:p>
    <w:p w:rsidR="00845B86" w:rsidRDefault="00845B86" w:rsidP="00701385">
      <w:pPr>
        <w:pStyle w:val="2"/>
        <w:rPr>
          <w:rFonts w:ascii="Arial" w:hAnsi="Arial" w:cs="Arial"/>
        </w:rPr>
        <w:sectPr w:rsidR="00845B86" w:rsidSect="00557899">
          <w:pgSz w:w="11906" w:h="16838" w:code="9"/>
          <w:pgMar w:top="1985" w:right="1134" w:bottom="1701" w:left="1134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6F1227" w:rsidRPr="00B12809" w:rsidRDefault="00701385" w:rsidP="00701385">
      <w:pPr>
        <w:pStyle w:val="2"/>
        <w:rPr>
          <w:rFonts w:ascii="Arial" w:hAnsi="Arial" w:cs="Arial" w:hint="eastAsia"/>
        </w:rPr>
      </w:pPr>
      <w:bookmarkStart w:id="10" w:name="_Toc457466664"/>
      <w:r w:rsidRPr="00B12809">
        <w:rPr>
          <w:rFonts w:ascii="Arial" w:hAnsi="Arial" w:cs="Arial"/>
        </w:rPr>
        <w:lastRenderedPageBreak/>
        <w:t>2.2</w:t>
      </w:r>
      <w:r w:rsidRPr="00B12809">
        <w:rPr>
          <w:rFonts w:ascii="Arial" w:hAnsi="Arial" w:cs="Arial"/>
        </w:rPr>
        <w:t xml:space="preserve">　</w:t>
      </w:r>
      <w:bookmarkEnd w:id="8"/>
      <w:r w:rsidR="00301CD6">
        <w:rPr>
          <w:rFonts w:ascii="Arial" w:hAnsi="Arial" w:cs="Arial"/>
        </w:rPr>
        <w:t>How to use the method</w:t>
      </w:r>
      <w:bookmarkEnd w:id="10"/>
    </w:p>
    <w:p w:rsidR="00353D6A" w:rsidRPr="00B12809" w:rsidRDefault="009A6E4C" w:rsidP="0071521A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A6E4C">
        <w:rPr>
          <w:rFonts w:ascii="Arial" w:hAnsi="Arial" w:cs="Arial"/>
        </w:rPr>
        <w:t xml:space="preserve">onnect the output of </w:t>
      </w:r>
      <w:r>
        <w:rPr>
          <w:rFonts w:ascii="Arial" w:hAnsi="Arial" w:cs="Arial"/>
        </w:rPr>
        <w:t>[</w:t>
      </w:r>
      <w:r w:rsidRPr="009A6E4C">
        <w:rPr>
          <w:rFonts w:ascii="Arial" w:hAnsi="Arial" w:cs="Arial"/>
        </w:rPr>
        <w:t>GetInstance</w:t>
      </w:r>
      <w:r>
        <w:rPr>
          <w:rFonts w:ascii="Arial" w:hAnsi="Arial" w:cs="Arial"/>
        </w:rPr>
        <w:t>] to the instance of the Invoke Node</w:t>
      </w:r>
      <w:r w:rsidRPr="009A6E4C">
        <w:rPr>
          <w:rFonts w:ascii="Arial" w:hAnsi="Arial" w:cs="Arial"/>
        </w:rPr>
        <w:t xml:space="preserve"> of LightColorMISDK. </w:t>
      </w:r>
    </w:p>
    <w:p w:rsidR="0071521A" w:rsidRDefault="00040013" w:rsidP="00845B86">
      <w:pPr>
        <w:ind w:firstLineChars="100" w:firstLine="200"/>
      </w:pPr>
      <w:r>
        <w:rPr>
          <w:noProof/>
        </w:rPr>
        <w:drawing>
          <wp:inline distT="0" distB="0" distL="0" distR="0" wp14:anchorId="77D73B4B" wp14:editId="1C5BC9B2">
            <wp:extent cx="5463540" cy="1705160"/>
            <wp:effectExtent l="0" t="0" r="381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1109" cy="1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D4" w:rsidRDefault="005773B6" w:rsidP="0071521A">
      <w:r w:rsidRPr="005773B6">
        <w:rPr>
          <w:rFonts w:ascii="Arial" w:hAnsi="Arial" w:cs="Arial"/>
        </w:rPr>
        <w:t>Please refer to [LC-MISDK_SimpleInjector.ActivationException.vi] about the measurement.</w:t>
      </w:r>
      <w:r w:rsidR="00A84046">
        <w:t xml:space="preserve"> </w:t>
      </w:r>
    </w:p>
    <w:p w:rsidR="005D5BD4" w:rsidRDefault="005D5BD4" w:rsidP="00845B86">
      <w:pPr>
        <w:ind w:firstLineChars="100" w:firstLine="200"/>
      </w:pPr>
      <w:r>
        <w:rPr>
          <w:noProof/>
        </w:rPr>
        <w:drawing>
          <wp:inline distT="0" distB="0" distL="0" distR="0" wp14:anchorId="494B5650" wp14:editId="75A308CB">
            <wp:extent cx="5608320" cy="226765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4519" cy="22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D4" w:rsidRPr="005773B6" w:rsidRDefault="005773B6" w:rsidP="0071521A">
      <w:pPr>
        <w:rPr>
          <w:rFonts w:ascii="Arial" w:hAnsi="Arial" w:cs="Arial"/>
        </w:rPr>
      </w:pPr>
      <w:r w:rsidRPr="005773B6">
        <w:rPr>
          <w:rFonts w:ascii="Arial" w:hAnsi="Arial" w:cs="Arial"/>
        </w:rPr>
        <w:t>Please refer to [</w:t>
      </w:r>
      <w:r w:rsidRPr="005773B6">
        <w:rPr>
          <w:rFonts w:ascii="Arial" w:hAnsi="Arial" w:cs="Arial"/>
        </w:rPr>
        <w:t>[LC-MISDK_SetMeasurementCondition.vi</w:t>
      </w:r>
      <w:r w:rsidRPr="005773B6">
        <w:rPr>
          <w:rFonts w:ascii="Arial" w:hAnsi="Arial" w:cs="Arial"/>
        </w:rPr>
        <w:t xml:space="preserve">] about the various settings. </w:t>
      </w:r>
    </w:p>
    <w:p w:rsidR="005D5BD4" w:rsidRDefault="005D5BD4" w:rsidP="00845B86">
      <w:pPr>
        <w:ind w:firstLineChars="150" w:firstLine="300"/>
        <w:rPr>
          <w:rFonts w:hint="eastAsia"/>
        </w:rPr>
      </w:pPr>
      <w:r>
        <w:rPr>
          <w:noProof/>
        </w:rPr>
        <w:drawing>
          <wp:inline distT="0" distB="0" distL="0" distR="0" wp14:anchorId="46D59FCF" wp14:editId="04A7557D">
            <wp:extent cx="5379720" cy="2573759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742" cy="25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FC" w:rsidRDefault="00787B4F" w:rsidP="0071521A">
      <w:pPr>
        <w:rPr>
          <w:rFonts w:ascii="Arial" w:hAnsi="Arial" w:cs="Arial"/>
        </w:rPr>
      </w:pPr>
      <w:r w:rsidRPr="00787B4F">
        <w:rPr>
          <w:rFonts w:ascii="Arial" w:hAnsi="Arial" w:cs="Arial"/>
        </w:rPr>
        <w:t>When you use other API, please refer to [LC-MISDK_ReferenceManual_ENG.pdf].</w:t>
      </w:r>
    </w:p>
    <w:p w:rsidR="002E17FC" w:rsidRPr="003A5BC1" w:rsidRDefault="002E17FC" w:rsidP="002E17FC">
      <w:pPr>
        <w:rPr>
          <w:rFonts w:asciiTheme="majorHAnsi" w:eastAsia="HGPｺﾞｼｯｸE" w:hAnsiTheme="majorHAnsi" w:cstheme="majorHAnsi"/>
        </w:rPr>
      </w:pPr>
      <w:r w:rsidRPr="003A5BC1">
        <w:rPr>
          <w:rFonts w:asciiTheme="majorHAnsi" w:eastAsia="HGPｺﾞｼｯｸE" w:hAnsiTheme="majorHAnsi" w:cstheme="majorHAnsi"/>
        </w:rPr>
        <w:t>Concluded.</w:t>
      </w:r>
    </w:p>
    <w:sectPr w:rsidR="002E17FC" w:rsidRPr="003A5BC1" w:rsidSect="00557899">
      <w:pgSz w:w="11906" w:h="16838" w:code="9"/>
      <w:pgMar w:top="1985" w:right="1134" w:bottom="1701" w:left="1134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71" w:rsidRDefault="00777071">
      <w:r>
        <w:separator/>
      </w:r>
    </w:p>
  </w:endnote>
  <w:endnote w:type="continuationSeparator" w:id="0">
    <w:p w:rsidR="00777071" w:rsidRDefault="0077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8D" w:rsidRDefault="00747D8D" w:rsidP="00965780">
    <w:pPr>
      <w:pStyle w:val="a4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47D8D" w:rsidRDefault="00747D8D" w:rsidP="0029715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8D" w:rsidRDefault="00747D8D" w:rsidP="00297155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60746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47D8D" w:rsidRDefault="00747D8D">
            <w:pPr>
              <w:pStyle w:val="a4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6D6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6D6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7D8D" w:rsidRPr="00811680" w:rsidRDefault="00747D8D" w:rsidP="0081168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71" w:rsidRDefault="00777071">
      <w:r>
        <w:separator/>
      </w:r>
    </w:p>
  </w:footnote>
  <w:footnote w:type="continuationSeparator" w:id="0">
    <w:p w:rsidR="00777071" w:rsidRDefault="00777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8D" w:rsidRDefault="00747D8D" w:rsidP="00965780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8D" w:rsidRDefault="00747D8D" w:rsidP="00965780">
    <w:pPr>
      <w:pStyle w:val="a3"/>
      <w:jc w:val="right"/>
      <w:rPr>
        <w:rFonts w:cs="Arial"/>
        <w:b/>
        <w:sz w:val="18"/>
        <w:u w:val="single"/>
        <w:lang w:val="de-DE"/>
      </w:rPr>
    </w:pPr>
    <w:r>
      <w:rPr>
        <w:rFonts w:cs="Arial" w:hint="eastAsia"/>
        <w:b/>
        <w:sz w:val="18"/>
        <w:u w:val="single"/>
        <w:lang w:val="de-DE"/>
      </w:rPr>
      <w:t>KMSE XXXX-CS 01E</w:t>
    </w:r>
  </w:p>
  <w:p w:rsidR="00747D8D" w:rsidRPr="00B87D7A" w:rsidRDefault="00747D8D" w:rsidP="00965780">
    <w:pPr>
      <w:pStyle w:val="a3"/>
      <w:jc w:val="center"/>
      <w:rPr>
        <w:rFonts w:cs="Arial"/>
        <w:b/>
        <w:sz w:val="18"/>
        <w:u w:val="single"/>
        <w:lang w:val="de-DE"/>
      </w:rPr>
    </w:pPr>
    <w:r>
      <w:rPr>
        <w:rFonts w:cs="Arial"/>
        <w:b/>
        <w:sz w:val="18"/>
        <w:u w:val="single"/>
        <w:lang w:val="de-DE"/>
      </w:rPr>
      <w:t>How to use the LC-MISDK in Labview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D3EE1"/>
    <w:multiLevelType w:val="hybridMultilevel"/>
    <w:tmpl w:val="0AC6C906"/>
    <w:lvl w:ilvl="0" w:tplc="0A129FBA">
      <w:start w:val="1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B5772C"/>
    <w:multiLevelType w:val="hybridMultilevel"/>
    <w:tmpl w:val="84040330"/>
    <w:lvl w:ilvl="0" w:tplc="04847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E5515A1"/>
    <w:multiLevelType w:val="hybridMultilevel"/>
    <w:tmpl w:val="3E0EEE9A"/>
    <w:lvl w:ilvl="0" w:tplc="32B6F4CE">
      <w:start w:val="8"/>
      <w:numFmt w:val="bullet"/>
      <w:lvlText w:val="※"/>
      <w:lvlJc w:val="left"/>
      <w:pPr>
        <w:ind w:left="5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54021387"/>
    <w:multiLevelType w:val="hybridMultilevel"/>
    <w:tmpl w:val="C0E469BA"/>
    <w:lvl w:ilvl="0" w:tplc="6A76D2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5B73CE"/>
    <w:multiLevelType w:val="hybridMultilevel"/>
    <w:tmpl w:val="72189B44"/>
    <w:lvl w:ilvl="0" w:tplc="2CB45E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A5459A6"/>
    <w:multiLevelType w:val="hybridMultilevel"/>
    <w:tmpl w:val="36E67400"/>
    <w:lvl w:ilvl="0" w:tplc="7ECE2EBC">
      <w:start w:val="1"/>
      <w:numFmt w:val="decimal"/>
      <w:lvlText w:val="(%1)"/>
      <w:lvlJc w:val="left"/>
      <w:pPr>
        <w:tabs>
          <w:tab w:val="num" w:pos="910"/>
        </w:tabs>
        <w:ind w:left="9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6" w15:restartNumberingAfterBreak="0">
    <w:nsid w:val="7C2C74DF"/>
    <w:multiLevelType w:val="hybridMultilevel"/>
    <w:tmpl w:val="D890BF5C"/>
    <w:lvl w:ilvl="0" w:tplc="C05E8C24">
      <w:start w:val="1"/>
      <w:numFmt w:val="decimal"/>
      <w:lvlText w:val="(%1)"/>
      <w:lvlJc w:val="left"/>
      <w:pPr>
        <w:tabs>
          <w:tab w:val="num" w:pos="910"/>
        </w:tabs>
        <w:ind w:left="9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ja-JP" w:vendorID="64" w:dllVersion="131077" w:nlCheck="1" w:checkStyle="1"/>
  <w:activeWritingStyle w:appName="MSWord" w:lang="en-US" w:vendorID="64" w:dllVersion="131077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#ff9">
      <v:fill color="#ff9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EF"/>
    <w:rsid w:val="0000016B"/>
    <w:rsid w:val="0000229D"/>
    <w:rsid w:val="0000370B"/>
    <w:rsid w:val="00004189"/>
    <w:rsid w:val="00004364"/>
    <w:rsid w:val="000048F6"/>
    <w:rsid w:val="00005404"/>
    <w:rsid w:val="00005D02"/>
    <w:rsid w:val="0000669D"/>
    <w:rsid w:val="00006FB4"/>
    <w:rsid w:val="000074E3"/>
    <w:rsid w:val="0000755B"/>
    <w:rsid w:val="000077AF"/>
    <w:rsid w:val="00007B8B"/>
    <w:rsid w:val="000100AB"/>
    <w:rsid w:val="00010B0D"/>
    <w:rsid w:val="000117B7"/>
    <w:rsid w:val="00012020"/>
    <w:rsid w:val="000138F5"/>
    <w:rsid w:val="00014F40"/>
    <w:rsid w:val="000159E7"/>
    <w:rsid w:val="00016D97"/>
    <w:rsid w:val="0001776E"/>
    <w:rsid w:val="00017FB9"/>
    <w:rsid w:val="000213F1"/>
    <w:rsid w:val="00023150"/>
    <w:rsid w:val="000237E6"/>
    <w:rsid w:val="00025DB8"/>
    <w:rsid w:val="000279BA"/>
    <w:rsid w:val="000309D7"/>
    <w:rsid w:val="00032414"/>
    <w:rsid w:val="00032CD0"/>
    <w:rsid w:val="00033309"/>
    <w:rsid w:val="00033D04"/>
    <w:rsid w:val="00034FD5"/>
    <w:rsid w:val="00035ED4"/>
    <w:rsid w:val="000360A2"/>
    <w:rsid w:val="00037A77"/>
    <w:rsid w:val="00037C5A"/>
    <w:rsid w:val="00037D6C"/>
    <w:rsid w:val="00040013"/>
    <w:rsid w:val="000408A9"/>
    <w:rsid w:val="00040A8D"/>
    <w:rsid w:val="00041924"/>
    <w:rsid w:val="00042ED3"/>
    <w:rsid w:val="00043091"/>
    <w:rsid w:val="00043F47"/>
    <w:rsid w:val="0004467E"/>
    <w:rsid w:val="0004554D"/>
    <w:rsid w:val="00045CDA"/>
    <w:rsid w:val="00046EF8"/>
    <w:rsid w:val="00046F85"/>
    <w:rsid w:val="000501E9"/>
    <w:rsid w:val="00050FB3"/>
    <w:rsid w:val="00051DB7"/>
    <w:rsid w:val="00053071"/>
    <w:rsid w:val="00053982"/>
    <w:rsid w:val="00053BA1"/>
    <w:rsid w:val="00054BBB"/>
    <w:rsid w:val="00055428"/>
    <w:rsid w:val="0005573B"/>
    <w:rsid w:val="00055B26"/>
    <w:rsid w:val="00055D67"/>
    <w:rsid w:val="00056ABD"/>
    <w:rsid w:val="000577BA"/>
    <w:rsid w:val="00060444"/>
    <w:rsid w:val="00061B45"/>
    <w:rsid w:val="00062230"/>
    <w:rsid w:val="0006342C"/>
    <w:rsid w:val="00063783"/>
    <w:rsid w:val="00063BD2"/>
    <w:rsid w:val="0006470C"/>
    <w:rsid w:val="000661C9"/>
    <w:rsid w:val="00066662"/>
    <w:rsid w:val="00067BC2"/>
    <w:rsid w:val="00070D49"/>
    <w:rsid w:val="00070E09"/>
    <w:rsid w:val="00071071"/>
    <w:rsid w:val="0007135C"/>
    <w:rsid w:val="000723C8"/>
    <w:rsid w:val="00072DF9"/>
    <w:rsid w:val="00073511"/>
    <w:rsid w:val="000738D5"/>
    <w:rsid w:val="00074843"/>
    <w:rsid w:val="00075FB7"/>
    <w:rsid w:val="00081810"/>
    <w:rsid w:val="00082387"/>
    <w:rsid w:val="00084889"/>
    <w:rsid w:val="00084B53"/>
    <w:rsid w:val="00085937"/>
    <w:rsid w:val="00086F20"/>
    <w:rsid w:val="00087F72"/>
    <w:rsid w:val="000942E4"/>
    <w:rsid w:val="00094AF3"/>
    <w:rsid w:val="00095359"/>
    <w:rsid w:val="0009580E"/>
    <w:rsid w:val="00096EAA"/>
    <w:rsid w:val="000A05EE"/>
    <w:rsid w:val="000A17FB"/>
    <w:rsid w:val="000A29A2"/>
    <w:rsid w:val="000A2A62"/>
    <w:rsid w:val="000A3940"/>
    <w:rsid w:val="000A39C6"/>
    <w:rsid w:val="000A40C7"/>
    <w:rsid w:val="000A4913"/>
    <w:rsid w:val="000A4A6E"/>
    <w:rsid w:val="000A4B2A"/>
    <w:rsid w:val="000A565C"/>
    <w:rsid w:val="000A5CD7"/>
    <w:rsid w:val="000A61CF"/>
    <w:rsid w:val="000A640A"/>
    <w:rsid w:val="000A694B"/>
    <w:rsid w:val="000A7613"/>
    <w:rsid w:val="000A76BA"/>
    <w:rsid w:val="000A7877"/>
    <w:rsid w:val="000A7C4E"/>
    <w:rsid w:val="000B02B2"/>
    <w:rsid w:val="000B03E6"/>
    <w:rsid w:val="000B0954"/>
    <w:rsid w:val="000B0A2F"/>
    <w:rsid w:val="000B1BAE"/>
    <w:rsid w:val="000B33CB"/>
    <w:rsid w:val="000B3CFD"/>
    <w:rsid w:val="000B5F97"/>
    <w:rsid w:val="000B62F1"/>
    <w:rsid w:val="000B694F"/>
    <w:rsid w:val="000B6D9E"/>
    <w:rsid w:val="000B6E75"/>
    <w:rsid w:val="000B7647"/>
    <w:rsid w:val="000C1A08"/>
    <w:rsid w:val="000C1D70"/>
    <w:rsid w:val="000C3A60"/>
    <w:rsid w:val="000C4517"/>
    <w:rsid w:val="000C4BE2"/>
    <w:rsid w:val="000C4F8C"/>
    <w:rsid w:val="000C57C3"/>
    <w:rsid w:val="000C59A0"/>
    <w:rsid w:val="000D26D5"/>
    <w:rsid w:val="000D33F9"/>
    <w:rsid w:val="000D34C4"/>
    <w:rsid w:val="000D3909"/>
    <w:rsid w:val="000D3AA9"/>
    <w:rsid w:val="000D3E57"/>
    <w:rsid w:val="000D43FD"/>
    <w:rsid w:val="000D4AD4"/>
    <w:rsid w:val="000D4B47"/>
    <w:rsid w:val="000D4FB4"/>
    <w:rsid w:val="000D5506"/>
    <w:rsid w:val="000D5BC5"/>
    <w:rsid w:val="000D655C"/>
    <w:rsid w:val="000D7181"/>
    <w:rsid w:val="000E1AD4"/>
    <w:rsid w:val="000E2C74"/>
    <w:rsid w:val="000E2EFE"/>
    <w:rsid w:val="000E3308"/>
    <w:rsid w:val="000E3846"/>
    <w:rsid w:val="000E4572"/>
    <w:rsid w:val="000E48A8"/>
    <w:rsid w:val="000E4C8E"/>
    <w:rsid w:val="000E59FD"/>
    <w:rsid w:val="000E6B9A"/>
    <w:rsid w:val="000E717E"/>
    <w:rsid w:val="000E7299"/>
    <w:rsid w:val="000E7506"/>
    <w:rsid w:val="000E7A0C"/>
    <w:rsid w:val="000F03DC"/>
    <w:rsid w:val="000F0956"/>
    <w:rsid w:val="000F0B79"/>
    <w:rsid w:val="000F1A33"/>
    <w:rsid w:val="000F1EB0"/>
    <w:rsid w:val="000F20D2"/>
    <w:rsid w:val="000F2233"/>
    <w:rsid w:val="000F2F4D"/>
    <w:rsid w:val="000F4739"/>
    <w:rsid w:val="000F552F"/>
    <w:rsid w:val="000F696A"/>
    <w:rsid w:val="000F6A67"/>
    <w:rsid w:val="000F6D4F"/>
    <w:rsid w:val="000F6FC2"/>
    <w:rsid w:val="00100132"/>
    <w:rsid w:val="00103ECA"/>
    <w:rsid w:val="00104262"/>
    <w:rsid w:val="001061EC"/>
    <w:rsid w:val="001118D5"/>
    <w:rsid w:val="001118E9"/>
    <w:rsid w:val="00112304"/>
    <w:rsid w:val="00112BC6"/>
    <w:rsid w:val="0011442B"/>
    <w:rsid w:val="00114E54"/>
    <w:rsid w:val="00115629"/>
    <w:rsid w:val="00115BD4"/>
    <w:rsid w:val="001173F5"/>
    <w:rsid w:val="001174B9"/>
    <w:rsid w:val="0011759B"/>
    <w:rsid w:val="001175EF"/>
    <w:rsid w:val="00117D16"/>
    <w:rsid w:val="00120B7E"/>
    <w:rsid w:val="00121827"/>
    <w:rsid w:val="00122850"/>
    <w:rsid w:val="00122AA0"/>
    <w:rsid w:val="00123106"/>
    <w:rsid w:val="001231C0"/>
    <w:rsid w:val="0012434A"/>
    <w:rsid w:val="00124BDE"/>
    <w:rsid w:val="00124DCD"/>
    <w:rsid w:val="00125024"/>
    <w:rsid w:val="00125C1B"/>
    <w:rsid w:val="00126371"/>
    <w:rsid w:val="00126B87"/>
    <w:rsid w:val="00127AB5"/>
    <w:rsid w:val="00130C02"/>
    <w:rsid w:val="001330B7"/>
    <w:rsid w:val="00134515"/>
    <w:rsid w:val="00134EB5"/>
    <w:rsid w:val="0013513F"/>
    <w:rsid w:val="0013541E"/>
    <w:rsid w:val="00135588"/>
    <w:rsid w:val="001364C6"/>
    <w:rsid w:val="00136879"/>
    <w:rsid w:val="00136E27"/>
    <w:rsid w:val="001408C3"/>
    <w:rsid w:val="001408E5"/>
    <w:rsid w:val="00142200"/>
    <w:rsid w:val="00142602"/>
    <w:rsid w:val="00142865"/>
    <w:rsid w:val="00142E75"/>
    <w:rsid w:val="00143019"/>
    <w:rsid w:val="00143FD6"/>
    <w:rsid w:val="00143FE9"/>
    <w:rsid w:val="001440FD"/>
    <w:rsid w:val="00144248"/>
    <w:rsid w:val="0014543D"/>
    <w:rsid w:val="00145722"/>
    <w:rsid w:val="001460F7"/>
    <w:rsid w:val="001469E2"/>
    <w:rsid w:val="00146A1C"/>
    <w:rsid w:val="001470E9"/>
    <w:rsid w:val="001473C6"/>
    <w:rsid w:val="00147C61"/>
    <w:rsid w:val="001508E4"/>
    <w:rsid w:val="00151766"/>
    <w:rsid w:val="00151D53"/>
    <w:rsid w:val="0015269F"/>
    <w:rsid w:val="00155339"/>
    <w:rsid w:val="00155A13"/>
    <w:rsid w:val="0015625F"/>
    <w:rsid w:val="00156FEB"/>
    <w:rsid w:val="001606A1"/>
    <w:rsid w:val="00160BC9"/>
    <w:rsid w:val="00160CE7"/>
    <w:rsid w:val="00160F51"/>
    <w:rsid w:val="00161996"/>
    <w:rsid w:val="00161DA9"/>
    <w:rsid w:val="0016234A"/>
    <w:rsid w:val="001630D1"/>
    <w:rsid w:val="00164742"/>
    <w:rsid w:val="001647DB"/>
    <w:rsid w:val="00165861"/>
    <w:rsid w:val="00167CDB"/>
    <w:rsid w:val="00170956"/>
    <w:rsid w:val="0017123D"/>
    <w:rsid w:val="001712F0"/>
    <w:rsid w:val="00171C32"/>
    <w:rsid w:val="00172C6F"/>
    <w:rsid w:val="00172EA3"/>
    <w:rsid w:val="0017388E"/>
    <w:rsid w:val="00173BF2"/>
    <w:rsid w:val="00173E53"/>
    <w:rsid w:val="001742C7"/>
    <w:rsid w:val="001744CA"/>
    <w:rsid w:val="001747D6"/>
    <w:rsid w:val="00176362"/>
    <w:rsid w:val="001766B3"/>
    <w:rsid w:val="00176D28"/>
    <w:rsid w:val="00176E0A"/>
    <w:rsid w:val="00180F6C"/>
    <w:rsid w:val="00181404"/>
    <w:rsid w:val="00182D86"/>
    <w:rsid w:val="00183975"/>
    <w:rsid w:val="001842EF"/>
    <w:rsid w:val="00184CEC"/>
    <w:rsid w:val="00184D81"/>
    <w:rsid w:val="00184DBA"/>
    <w:rsid w:val="00184E8E"/>
    <w:rsid w:val="00185461"/>
    <w:rsid w:val="001854E5"/>
    <w:rsid w:val="00186290"/>
    <w:rsid w:val="0018649F"/>
    <w:rsid w:val="00186F6F"/>
    <w:rsid w:val="001906B0"/>
    <w:rsid w:val="0019088C"/>
    <w:rsid w:val="00192318"/>
    <w:rsid w:val="0019240B"/>
    <w:rsid w:val="00192423"/>
    <w:rsid w:val="001932F2"/>
    <w:rsid w:val="00193922"/>
    <w:rsid w:val="00193A1E"/>
    <w:rsid w:val="00194134"/>
    <w:rsid w:val="00194760"/>
    <w:rsid w:val="00195F7A"/>
    <w:rsid w:val="00196CA4"/>
    <w:rsid w:val="001970B1"/>
    <w:rsid w:val="0019730E"/>
    <w:rsid w:val="001A110D"/>
    <w:rsid w:val="001A1122"/>
    <w:rsid w:val="001A1E16"/>
    <w:rsid w:val="001A23F3"/>
    <w:rsid w:val="001A3A88"/>
    <w:rsid w:val="001A4586"/>
    <w:rsid w:val="001A5C3B"/>
    <w:rsid w:val="001A696A"/>
    <w:rsid w:val="001A7B75"/>
    <w:rsid w:val="001B08BF"/>
    <w:rsid w:val="001B0A8A"/>
    <w:rsid w:val="001B0DFC"/>
    <w:rsid w:val="001B1235"/>
    <w:rsid w:val="001B240D"/>
    <w:rsid w:val="001B247C"/>
    <w:rsid w:val="001B290D"/>
    <w:rsid w:val="001B3709"/>
    <w:rsid w:val="001B4A48"/>
    <w:rsid w:val="001B5EF2"/>
    <w:rsid w:val="001B6634"/>
    <w:rsid w:val="001B693D"/>
    <w:rsid w:val="001B6B04"/>
    <w:rsid w:val="001C06D3"/>
    <w:rsid w:val="001C1005"/>
    <w:rsid w:val="001C399E"/>
    <w:rsid w:val="001C4312"/>
    <w:rsid w:val="001C5249"/>
    <w:rsid w:val="001C5ABB"/>
    <w:rsid w:val="001C6C0C"/>
    <w:rsid w:val="001C6EAD"/>
    <w:rsid w:val="001C7B82"/>
    <w:rsid w:val="001C7FE4"/>
    <w:rsid w:val="001D0390"/>
    <w:rsid w:val="001D1132"/>
    <w:rsid w:val="001D123D"/>
    <w:rsid w:val="001D1374"/>
    <w:rsid w:val="001D3462"/>
    <w:rsid w:val="001D3674"/>
    <w:rsid w:val="001D4157"/>
    <w:rsid w:val="001D50ED"/>
    <w:rsid w:val="001D788E"/>
    <w:rsid w:val="001E0750"/>
    <w:rsid w:val="001E238F"/>
    <w:rsid w:val="001E3B96"/>
    <w:rsid w:val="001E3CC9"/>
    <w:rsid w:val="001E4871"/>
    <w:rsid w:val="001E58B4"/>
    <w:rsid w:val="001E5931"/>
    <w:rsid w:val="001E596C"/>
    <w:rsid w:val="001E5BED"/>
    <w:rsid w:val="001E5BFE"/>
    <w:rsid w:val="001E5FFE"/>
    <w:rsid w:val="001E6C76"/>
    <w:rsid w:val="001E77CD"/>
    <w:rsid w:val="001F0B5F"/>
    <w:rsid w:val="001F0D72"/>
    <w:rsid w:val="001F1350"/>
    <w:rsid w:val="001F1462"/>
    <w:rsid w:val="001F1A07"/>
    <w:rsid w:val="001F2860"/>
    <w:rsid w:val="001F31A3"/>
    <w:rsid w:val="001F38CD"/>
    <w:rsid w:val="001F45B9"/>
    <w:rsid w:val="001F4A0C"/>
    <w:rsid w:val="001F4BF2"/>
    <w:rsid w:val="001F5CC6"/>
    <w:rsid w:val="001F667C"/>
    <w:rsid w:val="001F66EA"/>
    <w:rsid w:val="001F7D27"/>
    <w:rsid w:val="001F7F3F"/>
    <w:rsid w:val="00200435"/>
    <w:rsid w:val="002008AF"/>
    <w:rsid w:val="00201803"/>
    <w:rsid w:val="00201858"/>
    <w:rsid w:val="002019C8"/>
    <w:rsid w:val="00201CBC"/>
    <w:rsid w:val="002020E5"/>
    <w:rsid w:val="002024F0"/>
    <w:rsid w:val="00202FF1"/>
    <w:rsid w:val="00203BBE"/>
    <w:rsid w:val="00207482"/>
    <w:rsid w:val="00207F29"/>
    <w:rsid w:val="002108F2"/>
    <w:rsid w:val="00210D5E"/>
    <w:rsid w:val="00210ECC"/>
    <w:rsid w:val="0021165F"/>
    <w:rsid w:val="00212267"/>
    <w:rsid w:val="0021270B"/>
    <w:rsid w:val="0021320B"/>
    <w:rsid w:val="00213778"/>
    <w:rsid w:val="00213A52"/>
    <w:rsid w:val="00213C98"/>
    <w:rsid w:val="0021411F"/>
    <w:rsid w:val="00214147"/>
    <w:rsid w:val="00215A55"/>
    <w:rsid w:val="00215D84"/>
    <w:rsid w:val="00217416"/>
    <w:rsid w:val="0022005A"/>
    <w:rsid w:val="00220D0C"/>
    <w:rsid w:val="002217B4"/>
    <w:rsid w:val="00221BC7"/>
    <w:rsid w:val="002224C1"/>
    <w:rsid w:val="00222520"/>
    <w:rsid w:val="00222ACC"/>
    <w:rsid w:val="00222E65"/>
    <w:rsid w:val="002231BA"/>
    <w:rsid w:val="0022401E"/>
    <w:rsid w:val="00224F45"/>
    <w:rsid w:val="00225198"/>
    <w:rsid w:val="002255F1"/>
    <w:rsid w:val="002260F9"/>
    <w:rsid w:val="0022684C"/>
    <w:rsid w:val="00227E66"/>
    <w:rsid w:val="0023042B"/>
    <w:rsid w:val="00230C8E"/>
    <w:rsid w:val="00230D1E"/>
    <w:rsid w:val="002318C2"/>
    <w:rsid w:val="00231E35"/>
    <w:rsid w:val="002328D7"/>
    <w:rsid w:val="00232929"/>
    <w:rsid w:val="0023296F"/>
    <w:rsid w:val="00232A31"/>
    <w:rsid w:val="002335A4"/>
    <w:rsid w:val="00233C90"/>
    <w:rsid w:val="00234B03"/>
    <w:rsid w:val="0023556D"/>
    <w:rsid w:val="002372B6"/>
    <w:rsid w:val="00241022"/>
    <w:rsid w:val="00241161"/>
    <w:rsid w:val="00241272"/>
    <w:rsid w:val="00241290"/>
    <w:rsid w:val="00242558"/>
    <w:rsid w:val="002430EC"/>
    <w:rsid w:val="002432D9"/>
    <w:rsid w:val="002442EA"/>
    <w:rsid w:val="0024467D"/>
    <w:rsid w:val="0024496F"/>
    <w:rsid w:val="00244D5C"/>
    <w:rsid w:val="00245716"/>
    <w:rsid w:val="00246530"/>
    <w:rsid w:val="0024664B"/>
    <w:rsid w:val="00246F40"/>
    <w:rsid w:val="00247CB0"/>
    <w:rsid w:val="00250C4C"/>
    <w:rsid w:val="00252050"/>
    <w:rsid w:val="002527E1"/>
    <w:rsid w:val="002547BE"/>
    <w:rsid w:val="002557F5"/>
    <w:rsid w:val="00255D85"/>
    <w:rsid w:val="00256AC1"/>
    <w:rsid w:val="00256D50"/>
    <w:rsid w:val="00256D6A"/>
    <w:rsid w:val="00262500"/>
    <w:rsid w:val="00263CB3"/>
    <w:rsid w:val="00264714"/>
    <w:rsid w:val="00264EE4"/>
    <w:rsid w:val="00265C39"/>
    <w:rsid w:val="002665AA"/>
    <w:rsid w:val="00266685"/>
    <w:rsid w:val="002666EE"/>
    <w:rsid w:val="00266959"/>
    <w:rsid w:val="002672AE"/>
    <w:rsid w:val="002678E6"/>
    <w:rsid w:val="00267CA2"/>
    <w:rsid w:val="0027165D"/>
    <w:rsid w:val="00271F19"/>
    <w:rsid w:val="00272139"/>
    <w:rsid w:val="00272A50"/>
    <w:rsid w:val="00272C48"/>
    <w:rsid w:val="00272EE8"/>
    <w:rsid w:val="002731E3"/>
    <w:rsid w:val="00274460"/>
    <w:rsid w:val="00276A9B"/>
    <w:rsid w:val="00276CE4"/>
    <w:rsid w:val="00277F54"/>
    <w:rsid w:val="0028061A"/>
    <w:rsid w:val="00280F92"/>
    <w:rsid w:val="0028220E"/>
    <w:rsid w:val="00283240"/>
    <w:rsid w:val="00283F49"/>
    <w:rsid w:val="002849F4"/>
    <w:rsid w:val="00284CCB"/>
    <w:rsid w:val="00284D05"/>
    <w:rsid w:val="00285017"/>
    <w:rsid w:val="00285578"/>
    <w:rsid w:val="00285DA4"/>
    <w:rsid w:val="00286271"/>
    <w:rsid w:val="00286278"/>
    <w:rsid w:val="00286337"/>
    <w:rsid w:val="00287A1B"/>
    <w:rsid w:val="00287B18"/>
    <w:rsid w:val="00290CD2"/>
    <w:rsid w:val="00290DD3"/>
    <w:rsid w:val="00290EF4"/>
    <w:rsid w:val="002914DE"/>
    <w:rsid w:val="0029291B"/>
    <w:rsid w:val="00292C06"/>
    <w:rsid w:val="0029540A"/>
    <w:rsid w:val="00295935"/>
    <w:rsid w:val="002959CE"/>
    <w:rsid w:val="00295E59"/>
    <w:rsid w:val="00296960"/>
    <w:rsid w:val="00297155"/>
    <w:rsid w:val="002A01C5"/>
    <w:rsid w:val="002A089A"/>
    <w:rsid w:val="002A1141"/>
    <w:rsid w:val="002A1432"/>
    <w:rsid w:val="002A3279"/>
    <w:rsid w:val="002A3D51"/>
    <w:rsid w:val="002A5374"/>
    <w:rsid w:val="002A6905"/>
    <w:rsid w:val="002A74E8"/>
    <w:rsid w:val="002A7870"/>
    <w:rsid w:val="002A7AB0"/>
    <w:rsid w:val="002A7AB2"/>
    <w:rsid w:val="002A7C43"/>
    <w:rsid w:val="002B0DDF"/>
    <w:rsid w:val="002B1AB7"/>
    <w:rsid w:val="002B2F38"/>
    <w:rsid w:val="002B371F"/>
    <w:rsid w:val="002B3877"/>
    <w:rsid w:val="002B3ED0"/>
    <w:rsid w:val="002B4390"/>
    <w:rsid w:val="002B440E"/>
    <w:rsid w:val="002B5C52"/>
    <w:rsid w:val="002B5E3B"/>
    <w:rsid w:val="002B7B56"/>
    <w:rsid w:val="002C0EF0"/>
    <w:rsid w:val="002C1083"/>
    <w:rsid w:val="002C2733"/>
    <w:rsid w:val="002C3044"/>
    <w:rsid w:val="002C4976"/>
    <w:rsid w:val="002C4DE4"/>
    <w:rsid w:val="002C6D6F"/>
    <w:rsid w:val="002C6D8F"/>
    <w:rsid w:val="002C7BB1"/>
    <w:rsid w:val="002D03E9"/>
    <w:rsid w:val="002D19D4"/>
    <w:rsid w:val="002D24F3"/>
    <w:rsid w:val="002D267B"/>
    <w:rsid w:val="002D2EEF"/>
    <w:rsid w:val="002D345B"/>
    <w:rsid w:val="002D34B9"/>
    <w:rsid w:val="002D3F14"/>
    <w:rsid w:val="002D468A"/>
    <w:rsid w:val="002D4AF5"/>
    <w:rsid w:val="002D4E65"/>
    <w:rsid w:val="002D4F33"/>
    <w:rsid w:val="002D56D0"/>
    <w:rsid w:val="002D6277"/>
    <w:rsid w:val="002D63E6"/>
    <w:rsid w:val="002D782A"/>
    <w:rsid w:val="002E03EB"/>
    <w:rsid w:val="002E0716"/>
    <w:rsid w:val="002E1574"/>
    <w:rsid w:val="002E17FC"/>
    <w:rsid w:val="002E1BF5"/>
    <w:rsid w:val="002E40CF"/>
    <w:rsid w:val="002E45D1"/>
    <w:rsid w:val="002E5203"/>
    <w:rsid w:val="002E6BF1"/>
    <w:rsid w:val="002E7D3A"/>
    <w:rsid w:val="002F2597"/>
    <w:rsid w:val="002F298A"/>
    <w:rsid w:val="002F305E"/>
    <w:rsid w:val="002F44F8"/>
    <w:rsid w:val="002F4D01"/>
    <w:rsid w:val="002F5DCE"/>
    <w:rsid w:val="002F6D35"/>
    <w:rsid w:val="002F70C0"/>
    <w:rsid w:val="002F7675"/>
    <w:rsid w:val="0030030E"/>
    <w:rsid w:val="003003D3"/>
    <w:rsid w:val="00301649"/>
    <w:rsid w:val="00301AC8"/>
    <w:rsid w:val="00301BC9"/>
    <w:rsid w:val="00301C43"/>
    <w:rsid w:val="00301CD6"/>
    <w:rsid w:val="00301D44"/>
    <w:rsid w:val="003022E5"/>
    <w:rsid w:val="00302AB5"/>
    <w:rsid w:val="00302C32"/>
    <w:rsid w:val="003030CB"/>
    <w:rsid w:val="00303817"/>
    <w:rsid w:val="00304A24"/>
    <w:rsid w:val="00305B69"/>
    <w:rsid w:val="00305D45"/>
    <w:rsid w:val="00306628"/>
    <w:rsid w:val="00306FA5"/>
    <w:rsid w:val="003103E0"/>
    <w:rsid w:val="00310B3B"/>
    <w:rsid w:val="00310C6D"/>
    <w:rsid w:val="0031111D"/>
    <w:rsid w:val="00311CD6"/>
    <w:rsid w:val="00311D4A"/>
    <w:rsid w:val="0031276E"/>
    <w:rsid w:val="00312894"/>
    <w:rsid w:val="003129A4"/>
    <w:rsid w:val="00312E56"/>
    <w:rsid w:val="00313C0D"/>
    <w:rsid w:val="003141CA"/>
    <w:rsid w:val="0031445F"/>
    <w:rsid w:val="0031533D"/>
    <w:rsid w:val="00315530"/>
    <w:rsid w:val="003158CF"/>
    <w:rsid w:val="00316647"/>
    <w:rsid w:val="00316956"/>
    <w:rsid w:val="00316CE9"/>
    <w:rsid w:val="00320183"/>
    <w:rsid w:val="00321AD6"/>
    <w:rsid w:val="00321D7A"/>
    <w:rsid w:val="0032236C"/>
    <w:rsid w:val="00322F41"/>
    <w:rsid w:val="003236BD"/>
    <w:rsid w:val="00323B0A"/>
    <w:rsid w:val="003263A3"/>
    <w:rsid w:val="00326D4C"/>
    <w:rsid w:val="0032729B"/>
    <w:rsid w:val="00327887"/>
    <w:rsid w:val="00327C6B"/>
    <w:rsid w:val="00327F15"/>
    <w:rsid w:val="00327F85"/>
    <w:rsid w:val="003309B0"/>
    <w:rsid w:val="00331882"/>
    <w:rsid w:val="003318B8"/>
    <w:rsid w:val="00331A42"/>
    <w:rsid w:val="00332702"/>
    <w:rsid w:val="00332889"/>
    <w:rsid w:val="00332CA0"/>
    <w:rsid w:val="00332F80"/>
    <w:rsid w:val="00333009"/>
    <w:rsid w:val="00333103"/>
    <w:rsid w:val="003341DD"/>
    <w:rsid w:val="00334A65"/>
    <w:rsid w:val="00336D0F"/>
    <w:rsid w:val="00337169"/>
    <w:rsid w:val="0034105D"/>
    <w:rsid w:val="00342886"/>
    <w:rsid w:val="00343234"/>
    <w:rsid w:val="003436AF"/>
    <w:rsid w:val="003443A6"/>
    <w:rsid w:val="003444FB"/>
    <w:rsid w:val="00344F7F"/>
    <w:rsid w:val="00345F2A"/>
    <w:rsid w:val="0035049C"/>
    <w:rsid w:val="00350FAF"/>
    <w:rsid w:val="003513F0"/>
    <w:rsid w:val="003514AE"/>
    <w:rsid w:val="003519B9"/>
    <w:rsid w:val="003535AA"/>
    <w:rsid w:val="00353ADE"/>
    <w:rsid w:val="00353B3E"/>
    <w:rsid w:val="00353D6A"/>
    <w:rsid w:val="00353DB6"/>
    <w:rsid w:val="00353E61"/>
    <w:rsid w:val="003564BA"/>
    <w:rsid w:val="003567BF"/>
    <w:rsid w:val="003604E2"/>
    <w:rsid w:val="00360AF2"/>
    <w:rsid w:val="00360F76"/>
    <w:rsid w:val="00361F57"/>
    <w:rsid w:val="00362F37"/>
    <w:rsid w:val="00363443"/>
    <w:rsid w:val="00363661"/>
    <w:rsid w:val="00363D36"/>
    <w:rsid w:val="00363FD7"/>
    <w:rsid w:val="003650AF"/>
    <w:rsid w:val="00365CB3"/>
    <w:rsid w:val="003663BB"/>
    <w:rsid w:val="003678FB"/>
    <w:rsid w:val="00367C7B"/>
    <w:rsid w:val="003717A1"/>
    <w:rsid w:val="0037260E"/>
    <w:rsid w:val="00372B6D"/>
    <w:rsid w:val="00374E1C"/>
    <w:rsid w:val="00375268"/>
    <w:rsid w:val="003766CF"/>
    <w:rsid w:val="003777B8"/>
    <w:rsid w:val="0037785F"/>
    <w:rsid w:val="00380C36"/>
    <w:rsid w:val="00381762"/>
    <w:rsid w:val="00382705"/>
    <w:rsid w:val="003832E9"/>
    <w:rsid w:val="00383A41"/>
    <w:rsid w:val="00383F9F"/>
    <w:rsid w:val="003844A4"/>
    <w:rsid w:val="00384E50"/>
    <w:rsid w:val="00386469"/>
    <w:rsid w:val="00386581"/>
    <w:rsid w:val="003865C4"/>
    <w:rsid w:val="00386E67"/>
    <w:rsid w:val="00387284"/>
    <w:rsid w:val="00387E06"/>
    <w:rsid w:val="00390A74"/>
    <w:rsid w:val="00390C5A"/>
    <w:rsid w:val="00390DDE"/>
    <w:rsid w:val="003917D0"/>
    <w:rsid w:val="00391DDC"/>
    <w:rsid w:val="003922F5"/>
    <w:rsid w:val="00392C3E"/>
    <w:rsid w:val="00393345"/>
    <w:rsid w:val="00393727"/>
    <w:rsid w:val="00393F48"/>
    <w:rsid w:val="00394A15"/>
    <w:rsid w:val="00395CCA"/>
    <w:rsid w:val="0039654C"/>
    <w:rsid w:val="0039691C"/>
    <w:rsid w:val="00397A03"/>
    <w:rsid w:val="003A088B"/>
    <w:rsid w:val="003A1291"/>
    <w:rsid w:val="003A1A2E"/>
    <w:rsid w:val="003A208C"/>
    <w:rsid w:val="003A31F0"/>
    <w:rsid w:val="003A328E"/>
    <w:rsid w:val="003A3598"/>
    <w:rsid w:val="003A5106"/>
    <w:rsid w:val="003A5773"/>
    <w:rsid w:val="003A58D2"/>
    <w:rsid w:val="003A5F7A"/>
    <w:rsid w:val="003A6185"/>
    <w:rsid w:val="003A63ED"/>
    <w:rsid w:val="003A6A32"/>
    <w:rsid w:val="003A7777"/>
    <w:rsid w:val="003B0B94"/>
    <w:rsid w:val="003B11F6"/>
    <w:rsid w:val="003B16CC"/>
    <w:rsid w:val="003B214D"/>
    <w:rsid w:val="003B3B06"/>
    <w:rsid w:val="003B41E5"/>
    <w:rsid w:val="003B4218"/>
    <w:rsid w:val="003B46C2"/>
    <w:rsid w:val="003B4E4B"/>
    <w:rsid w:val="003B5641"/>
    <w:rsid w:val="003B5748"/>
    <w:rsid w:val="003B58CC"/>
    <w:rsid w:val="003B5FE1"/>
    <w:rsid w:val="003B669E"/>
    <w:rsid w:val="003B728E"/>
    <w:rsid w:val="003C06E7"/>
    <w:rsid w:val="003C0D35"/>
    <w:rsid w:val="003C12A8"/>
    <w:rsid w:val="003C13F9"/>
    <w:rsid w:val="003C158C"/>
    <w:rsid w:val="003C16A4"/>
    <w:rsid w:val="003C1CC2"/>
    <w:rsid w:val="003C21CB"/>
    <w:rsid w:val="003C31DD"/>
    <w:rsid w:val="003C3849"/>
    <w:rsid w:val="003C3AE1"/>
    <w:rsid w:val="003C3D41"/>
    <w:rsid w:val="003C46EC"/>
    <w:rsid w:val="003C4A48"/>
    <w:rsid w:val="003C52CE"/>
    <w:rsid w:val="003C5CCA"/>
    <w:rsid w:val="003C649A"/>
    <w:rsid w:val="003C7BBD"/>
    <w:rsid w:val="003C7FC4"/>
    <w:rsid w:val="003D0006"/>
    <w:rsid w:val="003D0477"/>
    <w:rsid w:val="003D0CB7"/>
    <w:rsid w:val="003D1020"/>
    <w:rsid w:val="003D1716"/>
    <w:rsid w:val="003D1C94"/>
    <w:rsid w:val="003D27AB"/>
    <w:rsid w:val="003D29B9"/>
    <w:rsid w:val="003D2A76"/>
    <w:rsid w:val="003D37D0"/>
    <w:rsid w:val="003D37E8"/>
    <w:rsid w:val="003D3BE5"/>
    <w:rsid w:val="003D5748"/>
    <w:rsid w:val="003D66ED"/>
    <w:rsid w:val="003E0507"/>
    <w:rsid w:val="003E0C2D"/>
    <w:rsid w:val="003E12D6"/>
    <w:rsid w:val="003E1821"/>
    <w:rsid w:val="003E2C26"/>
    <w:rsid w:val="003E32A2"/>
    <w:rsid w:val="003E4C2E"/>
    <w:rsid w:val="003E50EF"/>
    <w:rsid w:val="003E5C47"/>
    <w:rsid w:val="003E6355"/>
    <w:rsid w:val="003E7091"/>
    <w:rsid w:val="003E7360"/>
    <w:rsid w:val="003E76E0"/>
    <w:rsid w:val="003F06D8"/>
    <w:rsid w:val="003F07EA"/>
    <w:rsid w:val="003F1C6E"/>
    <w:rsid w:val="003F1CDC"/>
    <w:rsid w:val="003F225D"/>
    <w:rsid w:val="003F2CC7"/>
    <w:rsid w:val="003F740E"/>
    <w:rsid w:val="00400448"/>
    <w:rsid w:val="00400A23"/>
    <w:rsid w:val="0040147C"/>
    <w:rsid w:val="004016A6"/>
    <w:rsid w:val="004016D8"/>
    <w:rsid w:val="004024DE"/>
    <w:rsid w:val="00403398"/>
    <w:rsid w:val="004034BA"/>
    <w:rsid w:val="004037D5"/>
    <w:rsid w:val="00403E9F"/>
    <w:rsid w:val="00403F51"/>
    <w:rsid w:val="004041FC"/>
    <w:rsid w:val="00404729"/>
    <w:rsid w:val="00405B19"/>
    <w:rsid w:val="00405F57"/>
    <w:rsid w:val="00407078"/>
    <w:rsid w:val="004070B3"/>
    <w:rsid w:val="00407DDD"/>
    <w:rsid w:val="0041003D"/>
    <w:rsid w:val="00410B1C"/>
    <w:rsid w:val="00410C6C"/>
    <w:rsid w:val="00411460"/>
    <w:rsid w:val="00412594"/>
    <w:rsid w:val="004128AF"/>
    <w:rsid w:val="00412C56"/>
    <w:rsid w:val="004144A9"/>
    <w:rsid w:val="004146E5"/>
    <w:rsid w:val="004149C2"/>
    <w:rsid w:val="00414FDF"/>
    <w:rsid w:val="00415152"/>
    <w:rsid w:val="00415562"/>
    <w:rsid w:val="00416343"/>
    <w:rsid w:val="0041705D"/>
    <w:rsid w:val="00417666"/>
    <w:rsid w:val="004177BF"/>
    <w:rsid w:val="004177FB"/>
    <w:rsid w:val="00417AE0"/>
    <w:rsid w:val="00420A31"/>
    <w:rsid w:val="004217A0"/>
    <w:rsid w:val="00422017"/>
    <w:rsid w:val="00423434"/>
    <w:rsid w:val="00423DEC"/>
    <w:rsid w:val="00423EC3"/>
    <w:rsid w:val="0042414C"/>
    <w:rsid w:val="0042434D"/>
    <w:rsid w:val="004248C2"/>
    <w:rsid w:val="00425860"/>
    <w:rsid w:val="004266BD"/>
    <w:rsid w:val="004272BA"/>
    <w:rsid w:val="0042777D"/>
    <w:rsid w:val="00427847"/>
    <w:rsid w:val="00427D21"/>
    <w:rsid w:val="004301DB"/>
    <w:rsid w:val="00431270"/>
    <w:rsid w:val="00431BA0"/>
    <w:rsid w:val="00431E9C"/>
    <w:rsid w:val="004323D7"/>
    <w:rsid w:val="004333B0"/>
    <w:rsid w:val="0043432B"/>
    <w:rsid w:val="00434DBC"/>
    <w:rsid w:val="00435441"/>
    <w:rsid w:val="0043605C"/>
    <w:rsid w:val="004363B1"/>
    <w:rsid w:val="0043687B"/>
    <w:rsid w:val="00436B87"/>
    <w:rsid w:val="00437C2A"/>
    <w:rsid w:val="004407B5"/>
    <w:rsid w:val="00440D19"/>
    <w:rsid w:val="00444C1B"/>
    <w:rsid w:val="0044533D"/>
    <w:rsid w:val="00446258"/>
    <w:rsid w:val="004500BE"/>
    <w:rsid w:val="004502B0"/>
    <w:rsid w:val="0045089A"/>
    <w:rsid w:val="00450937"/>
    <w:rsid w:val="004514DA"/>
    <w:rsid w:val="004517A5"/>
    <w:rsid w:val="00451ADB"/>
    <w:rsid w:val="00452AE1"/>
    <w:rsid w:val="004532F8"/>
    <w:rsid w:val="00453C7C"/>
    <w:rsid w:val="0045447A"/>
    <w:rsid w:val="00454944"/>
    <w:rsid w:val="00455977"/>
    <w:rsid w:val="0045674D"/>
    <w:rsid w:val="004574D1"/>
    <w:rsid w:val="00460C25"/>
    <w:rsid w:val="00461372"/>
    <w:rsid w:val="00461DD3"/>
    <w:rsid w:val="00461E5C"/>
    <w:rsid w:val="00462539"/>
    <w:rsid w:val="004628BB"/>
    <w:rsid w:val="00462F48"/>
    <w:rsid w:val="0046303F"/>
    <w:rsid w:val="00463204"/>
    <w:rsid w:val="004640AB"/>
    <w:rsid w:val="0046453E"/>
    <w:rsid w:val="00464EB7"/>
    <w:rsid w:val="004669AD"/>
    <w:rsid w:val="00467076"/>
    <w:rsid w:val="004673C1"/>
    <w:rsid w:val="00467844"/>
    <w:rsid w:val="00471674"/>
    <w:rsid w:val="004720A5"/>
    <w:rsid w:val="004726E2"/>
    <w:rsid w:val="004726FD"/>
    <w:rsid w:val="00472F7A"/>
    <w:rsid w:val="0047389D"/>
    <w:rsid w:val="004746F0"/>
    <w:rsid w:val="00474E92"/>
    <w:rsid w:val="00477177"/>
    <w:rsid w:val="0048153B"/>
    <w:rsid w:val="004824D0"/>
    <w:rsid w:val="004828B7"/>
    <w:rsid w:val="00483711"/>
    <w:rsid w:val="0048392F"/>
    <w:rsid w:val="0048425E"/>
    <w:rsid w:val="0048451B"/>
    <w:rsid w:val="00484A63"/>
    <w:rsid w:val="004854F8"/>
    <w:rsid w:val="0048575B"/>
    <w:rsid w:val="00485BD1"/>
    <w:rsid w:val="00486BED"/>
    <w:rsid w:val="004877A3"/>
    <w:rsid w:val="00491401"/>
    <w:rsid w:val="00491737"/>
    <w:rsid w:val="00492520"/>
    <w:rsid w:val="00492540"/>
    <w:rsid w:val="004979CD"/>
    <w:rsid w:val="00497D71"/>
    <w:rsid w:val="004A0E2C"/>
    <w:rsid w:val="004A12CE"/>
    <w:rsid w:val="004A1382"/>
    <w:rsid w:val="004A24F7"/>
    <w:rsid w:val="004A350E"/>
    <w:rsid w:val="004A3A37"/>
    <w:rsid w:val="004A3F58"/>
    <w:rsid w:val="004A493E"/>
    <w:rsid w:val="004A4981"/>
    <w:rsid w:val="004A4CAD"/>
    <w:rsid w:val="004A53B1"/>
    <w:rsid w:val="004A5FD9"/>
    <w:rsid w:val="004A6CD8"/>
    <w:rsid w:val="004A6EEB"/>
    <w:rsid w:val="004A7A42"/>
    <w:rsid w:val="004A7B05"/>
    <w:rsid w:val="004B0CAA"/>
    <w:rsid w:val="004B11C1"/>
    <w:rsid w:val="004B35DC"/>
    <w:rsid w:val="004B3A98"/>
    <w:rsid w:val="004B4373"/>
    <w:rsid w:val="004B447B"/>
    <w:rsid w:val="004B46EF"/>
    <w:rsid w:val="004B64F9"/>
    <w:rsid w:val="004B6D97"/>
    <w:rsid w:val="004B76E1"/>
    <w:rsid w:val="004C0166"/>
    <w:rsid w:val="004C064D"/>
    <w:rsid w:val="004C08D9"/>
    <w:rsid w:val="004C0A61"/>
    <w:rsid w:val="004C1EFE"/>
    <w:rsid w:val="004C2185"/>
    <w:rsid w:val="004C25F4"/>
    <w:rsid w:val="004C438C"/>
    <w:rsid w:val="004C44AF"/>
    <w:rsid w:val="004C5DDA"/>
    <w:rsid w:val="004C6706"/>
    <w:rsid w:val="004C691A"/>
    <w:rsid w:val="004C69B7"/>
    <w:rsid w:val="004D014E"/>
    <w:rsid w:val="004D04E4"/>
    <w:rsid w:val="004D0829"/>
    <w:rsid w:val="004D0C69"/>
    <w:rsid w:val="004D251A"/>
    <w:rsid w:val="004D292F"/>
    <w:rsid w:val="004D371A"/>
    <w:rsid w:val="004D37B7"/>
    <w:rsid w:val="004D5CE5"/>
    <w:rsid w:val="004D5EC3"/>
    <w:rsid w:val="004D6A4B"/>
    <w:rsid w:val="004D73E2"/>
    <w:rsid w:val="004D73F1"/>
    <w:rsid w:val="004E0289"/>
    <w:rsid w:val="004E0DB3"/>
    <w:rsid w:val="004E0E70"/>
    <w:rsid w:val="004E1AFF"/>
    <w:rsid w:val="004E221B"/>
    <w:rsid w:val="004E29EA"/>
    <w:rsid w:val="004E4B7B"/>
    <w:rsid w:val="004E4D4A"/>
    <w:rsid w:val="004E6117"/>
    <w:rsid w:val="004E695B"/>
    <w:rsid w:val="004F03FD"/>
    <w:rsid w:val="004F0405"/>
    <w:rsid w:val="004F055B"/>
    <w:rsid w:val="004F176D"/>
    <w:rsid w:val="004F288E"/>
    <w:rsid w:val="004F2FFD"/>
    <w:rsid w:val="004F3E2A"/>
    <w:rsid w:val="004F4B0F"/>
    <w:rsid w:val="004F555F"/>
    <w:rsid w:val="004F571D"/>
    <w:rsid w:val="004F5725"/>
    <w:rsid w:val="004F6104"/>
    <w:rsid w:val="004F6AE4"/>
    <w:rsid w:val="004F7660"/>
    <w:rsid w:val="0050005C"/>
    <w:rsid w:val="005009DE"/>
    <w:rsid w:val="005011AA"/>
    <w:rsid w:val="005016F3"/>
    <w:rsid w:val="00501812"/>
    <w:rsid w:val="00501F77"/>
    <w:rsid w:val="0050210F"/>
    <w:rsid w:val="0050224C"/>
    <w:rsid w:val="005024AC"/>
    <w:rsid w:val="00502693"/>
    <w:rsid w:val="005027DC"/>
    <w:rsid w:val="00502EC5"/>
    <w:rsid w:val="00503D3F"/>
    <w:rsid w:val="00504003"/>
    <w:rsid w:val="00504C8F"/>
    <w:rsid w:val="00504E0F"/>
    <w:rsid w:val="00504F13"/>
    <w:rsid w:val="00505348"/>
    <w:rsid w:val="005055CD"/>
    <w:rsid w:val="005056B0"/>
    <w:rsid w:val="00507098"/>
    <w:rsid w:val="00507DD6"/>
    <w:rsid w:val="00507EAA"/>
    <w:rsid w:val="00511D75"/>
    <w:rsid w:val="0051368C"/>
    <w:rsid w:val="00513795"/>
    <w:rsid w:val="005140E1"/>
    <w:rsid w:val="0051466A"/>
    <w:rsid w:val="0051551A"/>
    <w:rsid w:val="005155CE"/>
    <w:rsid w:val="00515BBD"/>
    <w:rsid w:val="00515FE0"/>
    <w:rsid w:val="00516511"/>
    <w:rsid w:val="00516CE1"/>
    <w:rsid w:val="005178F9"/>
    <w:rsid w:val="00517D07"/>
    <w:rsid w:val="00517DC2"/>
    <w:rsid w:val="005209A4"/>
    <w:rsid w:val="005209DB"/>
    <w:rsid w:val="00521C51"/>
    <w:rsid w:val="00521D65"/>
    <w:rsid w:val="00522249"/>
    <w:rsid w:val="00522E56"/>
    <w:rsid w:val="005232B2"/>
    <w:rsid w:val="00524482"/>
    <w:rsid w:val="00525BC5"/>
    <w:rsid w:val="00526584"/>
    <w:rsid w:val="00526D4F"/>
    <w:rsid w:val="0053038D"/>
    <w:rsid w:val="005309E8"/>
    <w:rsid w:val="00531B6D"/>
    <w:rsid w:val="0053262C"/>
    <w:rsid w:val="00532AE2"/>
    <w:rsid w:val="00533889"/>
    <w:rsid w:val="005364C4"/>
    <w:rsid w:val="00536F7A"/>
    <w:rsid w:val="00537584"/>
    <w:rsid w:val="00537A2D"/>
    <w:rsid w:val="0054083F"/>
    <w:rsid w:val="00540FE3"/>
    <w:rsid w:val="005418B3"/>
    <w:rsid w:val="00542502"/>
    <w:rsid w:val="00542840"/>
    <w:rsid w:val="005437F5"/>
    <w:rsid w:val="00543EB3"/>
    <w:rsid w:val="005441D3"/>
    <w:rsid w:val="00546F87"/>
    <w:rsid w:val="00547A13"/>
    <w:rsid w:val="005501BA"/>
    <w:rsid w:val="00550AF7"/>
    <w:rsid w:val="00550E89"/>
    <w:rsid w:val="0055172A"/>
    <w:rsid w:val="00551994"/>
    <w:rsid w:val="00551D26"/>
    <w:rsid w:val="005520B6"/>
    <w:rsid w:val="0055317E"/>
    <w:rsid w:val="0055357C"/>
    <w:rsid w:val="00554570"/>
    <w:rsid w:val="00554588"/>
    <w:rsid w:val="00557899"/>
    <w:rsid w:val="00557AF7"/>
    <w:rsid w:val="0056032B"/>
    <w:rsid w:val="00560F69"/>
    <w:rsid w:val="00561840"/>
    <w:rsid w:val="005622DE"/>
    <w:rsid w:val="0056278F"/>
    <w:rsid w:val="00562B9B"/>
    <w:rsid w:val="00563ADF"/>
    <w:rsid w:val="005643F9"/>
    <w:rsid w:val="0056471A"/>
    <w:rsid w:val="00565154"/>
    <w:rsid w:val="00565763"/>
    <w:rsid w:val="00565E4E"/>
    <w:rsid w:val="00565F60"/>
    <w:rsid w:val="00565F6E"/>
    <w:rsid w:val="00567986"/>
    <w:rsid w:val="0057178C"/>
    <w:rsid w:val="00571814"/>
    <w:rsid w:val="005718DB"/>
    <w:rsid w:val="005739CE"/>
    <w:rsid w:val="00574724"/>
    <w:rsid w:val="00574BB9"/>
    <w:rsid w:val="005760C0"/>
    <w:rsid w:val="0057705E"/>
    <w:rsid w:val="005773AB"/>
    <w:rsid w:val="005773B6"/>
    <w:rsid w:val="00581070"/>
    <w:rsid w:val="00581600"/>
    <w:rsid w:val="0058174B"/>
    <w:rsid w:val="00581DEC"/>
    <w:rsid w:val="005830FD"/>
    <w:rsid w:val="00584ED4"/>
    <w:rsid w:val="0058594C"/>
    <w:rsid w:val="0058596A"/>
    <w:rsid w:val="00585BA7"/>
    <w:rsid w:val="0058663F"/>
    <w:rsid w:val="0058706A"/>
    <w:rsid w:val="00590F6E"/>
    <w:rsid w:val="005911EC"/>
    <w:rsid w:val="00591BCE"/>
    <w:rsid w:val="00592065"/>
    <w:rsid w:val="00592964"/>
    <w:rsid w:val="00592B0C"/>
    <w:rsid w:val="00595176"/>
    <w:rsid w:val="00595933"/>
    <w:rsid w:val="00595C28"/>
    <w:rsid w:val="00595F78"/>
    <w:rsid w:val="00596F3D"/>
    <w:rsid w:val="0059779B"/>
    <w:rsid w:val="005A0864"/>
    <w:rsid w:val="005A261F"/>
    <w:rsid w:val="005A268A"/>
    <w:rsid w:val="005A2D9A"/>
    <w:rsid w:val="005A32B2"/>
    <w:rsid w:val="005A353E"/>
    <w:rsid w:val="005A3D28"/>
    <w:rsid w:val="005A4062"/>
    <w:rsid w:val="005A4F5F"/>
    <w:rsid w:val="005A5162"/>
    <w:rsid w:val="005A5EEE"/>
    <w:rsid w:val="005A6070"/>
    <w:rsid w:val="005A7879"/>
    <w:rsid w:val="005A7974"/>
    <w:rsid w:val="005B1959"/>
    <w:rsid w:val="005B1A06"/>
    <w:rsid w:val="005B281B"/>
    <w:rsid w:val="005B30FF"/>
    <w:rsid w:val="005B3C79"/>
    <w:rsid w:val="005B473F"/>
    <w:rsid w:val="005B5BBA"/>
    <w:rsid w:val="005B627B"/>
    <w:rsid w:val="005B7101"/>
    <w:rsid w:val="005B73AB"/>
    <w:rsid w:val="005B75C9"/>
    <w:rsid w:val="005C0B09"/>
    <w:rsid w:val="005C0FED"/>
    <w:rsid w:val="005C1E31"/>
    <w:rsid w:val="005C2316"/>
    <w:rsid w:val="005C267E"/>
    <w:rsid w:val="005C3145"/>
    <w:rsid w:val="005C357F"/>
    <w:rsid w:val="005C44F2"/>
    <w:rsid w:val="005C65BC"/>
    <w:rsid w:val="005C6785"/>
    <w:rsid w:val="005C67F3"/>
    <w:rsid w:val="005C6DC5"/>
    <w:rsid w:val="005C74FF"/>
    <w:rsid w:val="005D117E"/>
    <w:rsid w:val="005D23F3"/>
    <w:rsid w:val="005D3126"/>
    <w:rsid w:val="005D312A"/>
    <w:rsid w:val="005D3234"/>
    <w:rsid w:val="005D32EA"/>
    <w:rsid w:val="005D351C"/>
    <w:rsid w:val="005D460B"/>
    <w:rsid w:val="005D4B66"/>
    <w:rsid w:val="005D5193"/>
    <w:rsid w:val="005D5BD4"/>
    <w:rsid w:val="005D694A"/>
    <w:rsid w:val="005D7368"/>
    <w:rsid w:val="005D7FAE"/>
    <w:rsid w:val="005E0072"/>
    <w:rsid w:val="005E2460"/>
    <w:rsid w:val="005E2A8E"/>
    <w:rsid w:val="005E2B8B"/>
    <w:rsid w:val="005E35E1"/>
    <w:rsid w:val="005E379A"/>
    <w:rsid w:val="005E3906"/>
    <w:rsid w:val="005E4220"/>
    <w:rsid w:val="005E4EB6"/>
    <w:rsid w:val="005E58A3"/>
    <w:rsid w:val="005E6515"/>
    <w:rsid w:val="005F1635"/>
    <w:rsid w:val="005F217A"/>
    <w:rsid w:val="005F264B"/>
    <w:rsid w:val="005F28FE"/>
    <w:rsid w:val="005F3669"/>
    <w:rsid w:val="005F4175"/>
    <w:rsid w:val="005F4665"/>
    <w:rsid w:val="005F5284"/>
    <w:rsid w:val="005F5549"/>
    <w:rsid w:val="005F59F5"/>
    <w:rsid w:val="005F5CEA"/>
    <w:rsid w:val="005F5DDD"/>
    <w:rsid w:val="005F5E83"/>
    <w:rsid w:val="005F6128"/>
    <w:rsid w:val="005F648A"/>
    <w:rsid w:val="005F7B2F"/>
    <w:rsid w:val="005F7DCE"/>
    <w:rsid w:val="0060170E"/>
    <w:rsid w:val="00601EEF"/>
    <w:rsid w:val="00603285"/>
    <w:rsid w:val="00606AD7"/>
    <w:rsid w:val="00606B66"/>
    <w:rsid w:val="00607CD9"/>
    <w:rsid w:val="00610273"/>
    <w:rsid w:val="00610F3D"/>
    <w:rsid w:val="0061148A"/>
    <w:rsid w:val="00612A2E"/>
    <w:rsid w:val="00612C2B"/>
    <w:rsid w:val="00612FAA"/>
    <w:rsid w:val="00614585"/>
    <w:rsid w:val="00614627"/>
    <w:rsid w:val="00615CD0"/>
    <w:rsid w:val="0061638F"/>
    <w:rsid w:val="00617706"/>
    <w:rsid w:val="00621715"/>
    <w:rsid w:val="00621F0F"/>
    <w:rsid w:val="0062215C"/>
    <w:rsid w:val="00624DD9"/>
    <w:rsid w:val="0062585C"/>
    <w:rsid w:val="00625A75"/>
    <w:rsid w:val="00626237"/>
    <w:rsid w:val="00627262"/>
    <w:rsid w:val="00630599"/>
    <w:rsid w:val="00630E28"/>
    <w:rsid w:val="006312EA"/>
    <w:rsid w:val="00631FBD"/>
    <w:rsid w:val="00633F23"/>
    <w:rsid w:val="00636459"/>
    <w:rsid w:val="00636C6C"/>
    <w:rsid w:val="00637543"/>
    <w:rsid w:val="0063760C"/>
    <w:rsid w:val="00641726"/>
    <w:rsid w:val="00641773"/>
    <w:rsid w:val="00641EF7"/>
    <w:rsid w:val="00642392"/>
    <w:rsid w:val="006433EA"/>
    <w:rsid w:val="006436E5"/>
    <w:rsid w:val="006444EB"/>
    <w:rsid w:val="006445DA"/>
    <w:rsid w:val="006450AB"/>
    <w:rsid w:val="006472DF"/>
    <w:rsid w:val="006500C4"/>
    <w:rsid w:val="00650993"/>
    <w:rsid w:val="0065115C"/>
    <w:rsid w:val="00651BF6"/>
    <w:rsid w:val="00652F6A"/>
    <w:rsid w:val="00653EAD"/>
    <w:rsid w:val="006542FA"/>
    <w:rsid w:val="00654513"/>
    <w:rsid w:val="006548B4"/>
    <w:rsid w:val="00655D14"/>
    <w:rsid w:val="00657701"/>
    <w:rsid w:val="00657AD7"/>
    <w:rsid w:val="00660591"/>
    <w:rsid w:val="00661DEF"/>
    <w:rsid w:val="006628C0"/>
    <w:rsid w:val="00662A0D"/>
    <w:rsid w:val="006638DF"/>
    <w:rsid w:val="0066398B"/>
    <w:rsid w:val="00664B58"/>
    <w:rsid w:val="006659CF"/>
    <w:rsid w:val="00665C0B"/>
    <w:rsid w:val="00666372"/>
    <w:rsid w:val="0066685D"/>
    <w:rsid w:val="00666879"/>
    <w:rsid w:val="00666B34"/>
    <w:rsid w:val="00666EDC"/>
    <w:rsid w:val="00667CA7"/>
    <w:rsid w:val="00667F85"/>
    <w:rsid w:val="00670260"/>
    <w:rsid w:val="006706C1"/>
    <w:rsid w:val="00670D99"/>
    <w:rsid w:val="0067102D"/>
    <w:rsid w:val="0067175B"/>
    <w:rsid w:val="00671C61"/>
    <w:rsid w:val="00672967"/>
    <w:rsid w:val="0067592D"/>
    <w:rsid w:val="00676222"/>
    <w:rsid w:val="00676582"/>
    <w:rsid w:val="00676CFF"/>
    <w:rsid w:val="006779CA"/>
    <w:rsid w:val="00677E8F"/>
    <w:rsid w:val="006806EB"/>
    <w:rsid w:val="00680D69"/>
    <w:rsid w:val="006811DE"/>
    <w:rsid w:val="006816DA"/>
    <w:rsid w:val="006819BA"/>
    <w:rsid w:val="00681A86"/>
    <w:rsid w:val="006836BD"/>
    <w:rsid w:val="00683AD6"/>
    <w:rsid w:val="00684379"/>
    <w:rsid w:val="00684676"/>
    <w:rsid w:val="0068528F"/>
    <w:rsid w:val="0068719C"/>
    <w:rsid w:val="00687390"/>
    <w:rsid w:val="0068792A"/>
    <w:rsid w:val="00691B81"/>
    <w:rsid w:val="00691C16"/>
    <w:rsid w:val="00692149"/>
    <w:rsid w:val="00692270"/>
    <w:rsid w:val="0069229F"/>
    <w:rsid w:val="006925DB"/>
    <w:rsid w:val="00692D39"/>
    <w:rsid w:val="00692F0E"/>
    <w:rsid w:val="00693D85"/>
    <w:rsid w:val="006940B1"/>
    <w:rsid w:val="00694B62"/>
    <w:rsid w:val="00694C37"/>
    <w:rsid w:val="00694C56"/>
    <w:rsid w:val="00696406"/>
    <w:rsid w:val="006967F7"/>
    <w:rsid w:val="00696CD2"/>
    <w:rsid w:val="00696F04"/>
    <w:rsid w:val="006975AB"/>
    <w:rsid w:val="006A00BD"/>
    <w:rsid w:val="006A07DA"/>
    <w:rsid w:val="006A0C15"/>
    <w:rsid w:val="006A20C5"/>
    <w:rsid w:val="006A307B"/>
    <w:rsid w:val="006A3386"/>
    <w:rsid w:val="006A4904"/>
    <w:rsid w:val="006A5DF1"/>
    <w:rsid w:val="006A71B2"/>
    <w:rsid w:val="006A7317"/>
    <w:rsid w:val="006A77DF"/>
    <w:rsid w:val="006B00F9"/>
    <w:rsid w:val="006B081B"/>
    <w:rsid w:val="006B11C5"/>
    <w:rsid w:val="006B15F0"/>
    <w:rsid w:val="006B18BF"/>
    <w:rsid w:val="006B1AB7"/>
    <w:rsid w:val="006B2381"/>
    <w:rsid w:val="006B27D2"/>
    <w:rsid w:val="006B3CDD"/>
    <w:rsid w:val="006B4FE5"/>
    <w:rsid w:val="006B56D7"/>
    <w:rsid w:val="006B58B9"/>
    <w:rsid w:val="006B6896"/>
    <w:rsid w:val="006B7629"/>
    <w:rsid w:val="006C10B9"/>
    <w:rsid w:val="006C132F"/>
    <w:rsid w:val="006C146F"/>
    <w:rsid w:val="006C14EC"/>
    <w:rsid w:val="006C2070"/>
    <w:rsid w:val="006C250F"/>
    <w:rsid w:val="006C2E97"/>
    <w:rsid w:val="006C3626"/>
    <w:rsid w:val="006C4B47"/>
    <w:rsid w:val="006C5D8D"/>
    <w:rsid w:val="006C659C"/>
    <w:rsid w:val="006C6B61"/>
    <w:rsid w:val="006C7347"/>
    <w:rsid w:val="006C75EB"/>
    <w:rsid w:val="006C7F91"/>
    <w:rsid w:val="006D00DD"/>
    <w:rsid w:val="006D09C3"/>
    <w:rsid w:val="006D0CEA"/>
    <w:rsid w:val="006D1C48"/>
    <w:rsid w:val="006D1D01"/>
    <w:rsid w:val="006D311F"/>
    <w:rsid w:val="006D3EA4"/>
    <w:rsid w:val="006D456F"/>
    <w:rsid w:val="006D4A97"/>
    <w:rsid w:val="006D5001"/>
    <w:rsid w:val="006D54AA"/>
    <w:rsid w:val="006D7A1A"/>
    <w:rsid w:val="006D7D01"/>
    <w:rsid w:val="006E0FA9"/>
    <w:rsid w:val="006E198C"/>
    <w:rsid w:val="006E1C6A"/>
    <w:rsid w:val="006E1D10"/>
    <w:rsid w:val="006E2573"/>
    <w:rsid w:val="006E2B3E"/>
    <w:rsid w:val="006E2C05"/>
    <w:rsid w:val="006E412D"/>
    <w:rsid w:val="006E43AB"/>
    <w:rsid w:val="006E4422"/>
    <w:rsid w:val="006E512B"/>
    <w:rsid w:val="006E5EE4"/>
    <w:rsid w:val="006E66EB"/>
    <w:rsid w:val="006E7B2F"/>
    <w:rsid w:val="006F1227"/>
    <w:rsid w:val="006F3CC3"/>
    <w:rsid w:val="006F3F8C"/>
    <w:rsid w:val="006F46E0"/>
    <w:rsid w:val="006F4866"/>
    <w:rsid w:val="006F5841"/>
    <w:rsid w:val="006F68C6"/>
    <w:rsid w:val="006F6D43"/>
    <w:rsid w:val="006F7AFD"/>
    <w:rsid w:val="007005C1"/>
    <w:rsid w:val="00701385"/>
    <w:rsid w:val="00701A3D"/>
    <w:rsid w:val="0070221D"/>
    <w:rsid w:val="00702279"/>
    <w:rsid w:val="00704CC1"/>
    <w:rsid w:val="00704D7D"/>
    <w:rsid w:val="00705204"/>
    <w:rsid w:val="0070525B"/>
    <w:rsid w:val="0070526B"/>
    <w:rsid w:val="007056C4"/>
    <w:rsid w:val="00705BD3"/>
    <w:rsid w:val="00707403"/>
    <w:rsid w:val="00707419"/>
    <w:rsid w:val="00707C7C"/>
    <w:rsid w:val="007103FC"/>
    <w:rsid w:val="0071049F"/>
    <w:rsid w:val="007116E9"/>
    <w:rsid w:val="00711EF4"/>
    <w:rsid w:val="00712EFB"/>
    <w:rsid w:val="00712FF5"/>
    <w:rsid w:val="007131CC"/>
    <w:rsid w:val="0071323D"/>
    <w:rsid w:val="00713CE4"/>
    <w:rsid w:val="00714E47"/>
    <w:rsid w:val="00715172"/>
    <w:rsid w:val="0071521A"/>
    <w:rsid w:val="0071537E"/>
    <w:rsid w:val="007154BF"/>
    <w:rsid w:val="007165D7"/>
    <w:rsid w:val="0071673B"/>
    <w:rsid w:val="0072154C"/>
    <w:rsid w:val="007215DE"/>
    <w:rsid w:val="0072184F"/>
    <w:rsid w:val="00721E4E"/>
    <w:rsid w:val="00723DB8"/>
    <w:rsid w:val="007248B0"/>
    <w:rsid w:val="00724E0A"/>
    <w:rsid w:val="007256D9"/>
    <w:rsid w:val="00726016"/>
    <w:rsid w:val="007274A8"/>
    <w:rsid w:val="00727E58"/>
    <w:rsid w:val="00727F9C"/>
    <w:rsid w:val="007304FF"/>
    <w:rsid w:val="007305F4"/>
    <w:rsid w:val="007313A8"/>
    <w:rsid w:val="00734471"/>
    <w:rsid w:val="00735D27"/>
    <w:rsid w:val="00736343"/>
    <w:rsid w:val="00736454"/>
    <w:rsid w:val="007372DB"/>
    <w:rsid w:val="00737896"/>
    <w:rsid w:val="007379FB"/>
    <w:rsid w:val="00740AAC"/>
    <w:rsid w:val="00741993"/>
    <w:rsid w:val="007419BE"/>
    <w:rsid w:val="00742454"/>
    <w:rsid w:val="00742BD3"/>
    <w:rsid w:val="007432A1"/>
    <w:rsid w:val="007438C3"/>
    <w:rsid w:val="00743925"/>
    <w:rsid w:val="0074446D"/>
    <w:rsid w:val="00744BF8"/>
    <w:rsid w:val="00744D4C"/>
    <w:rsid w:val="007452C8"/>
    <w:rsid w:val="007457E0"/>
    <w:rsid w:val="00745FBD"/>
    <w:rsid w:val="00746BC0"/>
    <w:rsid w:val="00747045"/>
    <w:rsid w:val="00747481"/>
    <w:rsid w:val="00747A98"/>
    <w:rsid w:val="00747D8D"/>
    <w:rsid w:val="00747DCB"/>
    <w:rsid w:val="00747DFD"/>
    <w:rsid w:val="0075050E"/>
    <w:rsid w:val="00750796"/>
    <w:rsid w:val="00750E6F"/>
    <w:rsid w:val="00751274"/>
    <w:rsid w:val="0075253D"/>
    <w:rsid w:val="00753744"/>
    <w:rsid w:val="00753DDD"/>
    <w:rsid w:val="007544EA"/>
    <w:rsid w:val="007559AE"/>
    <w:rsid w:val="00756322"/>
    <w:rsid w:val="007564C7"/>
    <w:rsid w:val="00756655"/>
    <w:rsid w:val="00757389"/>
    <w:rsid w:val="00760133"/>
    <w:rsid w:val="00761516"/>
    <w:rsid w:val="00762F81"/>
    <w:rsid w:val="007633D8"/>
    <w:rsid w:val="00763AF6"/>
    <w:rsid w:val="00764774"/>
    <w:rsid w:val="00764993"/>
    <w:rsid w:val="00767008"/>
    <w:rsid w:val="007706BB"/>
    <w:rsid w:val="00770828"/>
    <w:rsid w:val="00771A2D"/>
    <w:rsid w:val="00772238"/>
    <w:rsid w:val="00773355"/>
    <w:rsid w:val="00773B35"/>
    <w:rsid w:val="00773CD1"/>
    <w:rsid w:val="00776B23"/>
    <w:rsid w:val="00776F62"/>
    <w:rsid w:val="00777071"/>
    <w:rsid w:val="007778ED"/>
    <w:rsid w:val="00777C8A"/>
    <w:rsid w:val="0078076C"/>
    <w:rsid w:val="007810FD"/>
    <w:rsid w:val="0078219B"/>
    <w:rsid w:val="007821AB"/>
    <w:rsid w:val="0078226F"/>
    <w:rsid w:val="00782DF5"/>
    <w:rsid w:val="00783178"/>
    <w:rsid w:val="007843F3"/>
    <w:rsid w:val="00784EAB"/>
    <w:rsid w:val="00784F40"/>
    <w:rsid w:val="00785938"/>
    <w:rsid w:val="00785991"/>
    <w:rsid w:val="007859C6"/>
    <w:rsid w:val="00786601"/>
    <w:rsid w:val="00786D66"/>
    <w:rsid w:val="00787B4F"/>
    <w:rsid w:val="00787BC9"/>
    <w:rsid w:val="007901A3"/>
    <w:rsid w:val="00790A99"/>
    <w:rsid w:val="00790F35"/>
    <w:rsid w:val="00791286"/>
    <w:rsid w:val="007912BF"/>
    <w:rsid w:val="00792ACB"/>
    <w:rsid w:val="00793945"/>
    <w:rsid w:val="00793972"/>
    <w:rsid w:val="00793B31"/>
    <w:rsid w:val="00797A8E"/>
    <w:rsid w:val="00797DE5"/>
    <w:rsid w:val="007A0550"/>
    <w:rsid w:val="007A0F80"/>
    <w:rsid w:val="007A10E6"/>
    <w:rsid w:val="007A12C5"/>
    <w:rsid w:val="007A1A6F"/>
    <w:rsid w:val="007A2271"/>
    <w:rsid w:val="007A31E2"/>
    <w:rsid w:val="007A590E"/>
    <w:rsid w:val="007A6323"/>
    <w:rsid w:val="007A7096"/>
    <w:rsid w:val="007B011A"/>
    <w:rsid w:val="007B077B"/>
    <w:rsid w:val="007B2DE4"/>
    <w:rsid w:val="007B3363"/>
    <w:rsid w:val="007B4E0A"/>
    <w:rsid w:val="007B5A20"/>
    <w:rsid w:val="007B6725"/>
    <w:rsid w:val="007B6859"/>
    <w:rsid w:val="007B6922"/>
    <w:rsid w:val="007B6BF1"/>
    <w:rsid w:val="007B7137"/>
    <w:rsid w:val="007B7575"/>
    <w:rsid w:val="007C13D6"/>
    <w:rsid w:val="007C1705"/>
    <w:rsid w:val="007C264A"/>
    <w:rsid w:val="007C3F5C"/>
    <w:rsid w:val="007C6635"/>
    <w:rsid w:val="007C68DF"/>
    <w:rsid w:val="007C6F67"/>
    <w:rsid w:val="007C77D7"/>
    <w:rsid w:val="007C7CA8"/>
    <w:rsid w:val="007C7F85"/>
    <w:rsid w:val="007D05BD"/>
    <w:rsid w:val="007D0CB9"/>
    <w:rsid w:val="007D139B"/>
    <w:rsid w:val="007D20EC"/>
    <w:rsid w:val="007D3BDC"/>
    <w:rsid w:val="007D3C4D"/>
    <w:rsid w:val="007D3D94"/>
    <w:rsid w:val="007D42D2"/>
    <w:rsid w:val="007D4CE3"/>
    <w:rsid w:val="007D539E"/>
    <w:rsid w:val="007D5495"/>
    <w:rsid w:val="007D57EC"/>
    <w:rsid w:val="007D5CBD"/>
    <w:rsid w:val="007D6253"/>
    <w:rsid w:val="007D66F8"/>
    <w:rsid w:val="007D671B"/>
    <w:rsid w:val="007D6849"/>
    <w:rsid w:val="007D6E67"/>
    <w:rsid w:val="007D6F03"/>
    <w:rsid w:val="007D793B"/>
    <w:rsid w:val="007D7C45"/>
    <w:rsid w:val="007E03B7"/>
    <w:rsid w:val="007E25F8"/>
    <w:rsid w:val="007E2E9E"/>
    <w:rsid w:val="007E39AD"/>
    <w:rsid w:val="007E45BA"/>
    <w:rsid w:val="007E4915"/>
    <w:rsid w:val="007E55DB"/>
    <w:rsid w:val="007E5EAA"/>
    <w:rsid w:val="007E60A5"/>
    <w:rsid w:val="007E661F"/>
    <w:rsid w:val="007E6DA2"/>
    <w:rsid w:val="007E701D"/>
    <w:rsid w:val="007E74BE"/>
    <w:rsid w:val="007E74CA"/>
    <w:rsid w:val="007E75CB"/>
    <w:rsid w:val="007E75CE"/>
    <w:rsid w:val="007E7CDB"/>
    <w:rsid w:val="007F04F8"/>
    <w:rsid w:val="007F0604"/>
    <w:rsid w:val="007F1A1D"/>
    <w:rsid w:val="007F1A39"/>
    <w:rsid w:val="007F2518"/>
    <w:rsid w:val="007F2B48"/>
    <w:rsid w:val="007F2B58"/>
    <w:rsid w:val="007F357B"/>
    <w:rsid w:val="007F3E95"/>
    <w:rsid w:val="007F5F02"/>
    <w:rsid w:val="0080026D"/>
    <w:rsid w:val="008019CE"/>
    <w:rsid w:val="00801A10"/>
    <w:rsid w:val="00802541"/>
    <w:rsid w:val="00804384"/>
    <w:rsid w:val="008044C5"/>
    <w:rsid w:val="008048F6"/>
    <w:rsid w:val="00805934"/>
    <w:rsid w:val="00806211"/>
    <w:rsid w:val="008072E6"/>
    <w:rsid w:val="00807398"/>
    <w:rsid w:val="00807A71"/>
    <w:rsid w:val="00810987"/>
    <w:rsid w:val="00810F78"/>
    <w:rsid w:val="00811680"/>
    <w:rsid w:val="0081282D"/>
    <w:rsid w:val="00812978"/>
    <w:rsid w:val="00812C24"/>
    <w:rsid w:val="00813881"/>
    <w:rsid w:val="00815500"/>
    <w:rsid w:val="0081558B"/>
    <w:rsid w:val="00815798"/>
    <w:rsid w:val="0081650D"/>
    <w:rsid w:val="008166AD"/>
    <w:rsid w:val="008168DB"/>
    <w:rsid w:val="00817824"/>
    <w:rsid w:val="0082003C"/>
    <w:rsid w:val="00820397"/>
    <w:rsid w:val="0082071E"/>
    <w:rsid w:val="00822140"/>
    <w:rsid w:val="00822706"/>
    <w:rsid w:val="008253FF"/>
    <w:rsid w:val="0082699E"/>
    <w:rsid w:val="008269B5"/>
    <w:rsid w:val="008271E4"/>
    <w:rsid w:val="0082725B"/>
    <w:rsid w:val="008273F7"/>
    <w:rsid w:val="00827470"/>
    <w:rsid w:val="0083022E"/>
    <w:rsid w:val="00830AFD"/>
    <w:rsid w:val="00832931"/>
    <w:rsid w:val="00833B5C"/>
    <w:rsid w:val="008353FF"/>
    <w:rsid w:val="008360B3"/>
    <w:rsid w:val="008377FC"/>
    <w:rsid w:val="00837A73"/>
    <w:rsid w:val="00840231"/>
    <w:rsid w:val="00841A3F"/>
    <w:rsid w:val="00842C37"/>
    <w:rsid w:val="0084367F"/>
    <w:rsid w:val="00845A69"/>
    <w:rsid w:val="00845B2E"/>
    <w:rsid w:val="00845B86"/>
    <w:rsid w:val="00846852"/>
    <w:rsid w:val="00847D6C"/>
    <w:rsid w:val="008501BD"/>
    <w:rsid w:val="008520F0"/>
    <w:rsid w:val="008549D1"/>
    <w:rsid w:val="00855E97"/>
    <w:rsid w:val="00857F19"/>
    <w:rsid w:val="00860605"/>
    <w:rsid w:val="008608FB"/>
    <w:rsid w:val="00860CCD"/>
    <w:rsid w:val="00860D74"/>
    <w:rsid w:val="008619EF"/>
    <w:rsid w:val="00862000"/>
    <w:rsid w:val="0086271A"/>
    <w:rsid w:val="00862BB7"/>
    <w:rsid w:val="00862D9E"/>
    <w:rsid w:val="008638F6"/>
    <w:rsid w:val="00863E6E"/>
    <w:rsid w:val="008645CC"/>
    <w:rsid w:val="008654F8"/>
    <w:rsid w:val="00865790"/>
    <w:rsid w:val="00865FCD"/>
    <w:rsid w:val="00866E87"/>
    <w:rsid w:val="0086761F"/>
    <w:rsid w:val="00867D5B"/>
    <w:rsid w:val="00870BDA"/>
    <w:rsid w:val="008711E0"/>
    <w:rsid w:val="0087183B"/>
    <w:rsid w:val="008728C8"/>
    <w:rsid w:val="00874727"/>
    <w:rsid w:val="0087475A"/>
    <w:rsid w:val="00874DA4"/>
    <w:rsid w:val="00875AB7"/>
    <w:rsid w:val="00876A9A"/>
    <w:rsid w:val="008774C4"/>
    <w:rsid w:val="0087797E"/>
    <w:rsid w:val="00877B88"/>
    <w:rsid w:val="00880F9B"/>
    <w:rsid w:val="0088196D"/>
    <w:rsid w:val="0088238D"/>
    <w:rsid w:val="00883A28"/>
    <w:rsid w:val="00884083"/>
    <w:rsid w:val="00884D43"/>
    <w:rsid w:val="00885DE7"/>
    <w:rsid w:val="0088688F"/>
    <w:rsid w:val="00886B31"/>
    <w:rsid w:val="00886DF9"/>
    <w:rsid w:val="00890F6C"/>
    <w:rsid w:val="008926EA"/>
    <w:rsid w:val="0089499A"/>
    <w:rsid w:val="00894F60"/>
    <w:rsid w:val="00894FAF"/>
    <w:rsid w:val="00895093"/>
    <w:rsid w:val="00895502"/>
    <w:rsid w:val="00896BC2"/>
    <w:rsid w:val="00897F39"/>
    <w:rsid w:val="008A169E"/>
    <w:rsid w:val="008A1CE5"/>
    <w:rsid w:val="008A29C7"/>
    <w:rsid w:val="008A2B89"/>
    <w:rsid w:val="008A2C80"/>
    <w:rsid w:val="008A4107"/>
    <w:rsid w:val="008A50CB"/>
    <w:rsid w:val="008A5CB4"/>
    <w:rsid w:val="008A6346"/>
    <w:rsid w:val="008A75D8"/>
    <w:rsid w:val="008A7BA8"/>
    <w:rsid w:val="008B032A"/>
    <w:rsid w:val="008B0A17"/>
    <w:rsid w:val="008B10FD"/>
    <w:rsid w:val="008B3BD2"/>
    <w:rsid w:val="008B4033"/>
    <w:rsid w:val="008B45AB"/>
    <w:rsid w:val="008B5110"/>
    <w:rsid w:val="008B528E"/>
    <w:rsid w:val="008B5925"/>
    <w:rsid w:val="008B61D8"/>
    <w:rsid w:val="008B62FE"/>
    <w:rsid w:val="008B6D81"/>
    <w:rsid w:val="008B7308"/>
    <w:rsid w:val="008C0031"/>
    <w:rsid w:val="008C053F"/>
    <w:rsid w:val="008C0B13"/>
    <w:rsid w:val="008C1146"/>
    <w:rsid w:val="008C1677"/>
    <w:rsid w:val="008C1688"/>
    <w:rsid w:val="008C18DC"/>
    <w:rsid w:val="008C2137"/>
    <w:rsid w:val="008C44AF"/>
    <w:rsid w:val="008C4D68"/>
    <w:rsid w:val="008C4F0C"/>
    <w:rsid w:val="008C654B"/>
    <w:rsid w:val="008C6E73"/>
    <w:rsid w:val="008C72EE"/>
    <w:rsid w:val="008C77D5"/>
    <w:rsid w:val="008C77E2"/>
    <w:rsid w:val="008D0F2E"/>
    <w:rsid w:val="008D27A1"/>
    <w:rsid w:val="008D2C3D"/>
    <w:rsid w:val="008D3BC6"/>
    <w:rsid w:val="008D3DA1"/>
    <w:rsid w:val="008D43CA"/>
    <w:rsid w:val="008D4B04"/>
    <w:rsid w:val="008D5623"/>
    <w:rsid w:val="008D5D70"/>
    <w:rsid w:val="008D623C"/>
    <w:rsid w:val="008D7603"/>
    <w:rsid w:val="008E072E"/>
    <w:rsid w:val="008E0CB4"/>
    <w:rsid w:val="008E0FB6"/>
    <w:rsid w:val="008E1E3D"/>
    <w:rsid w:val="008E2886"/>
    <w:rsid w:val="008E3C86"/>
    <w:rsid w:val="008E4185"/>
    <w:rsid w:val="008E4232"/>
    <w:rsid w:val="008E4704"/>
    <w:rsid w:val="008E67EF"/>
    <w:rsid w:val="008E7059"/>
    <w:rsid w:val="008E7133"/>
    <w:rsid w:val="008E7332"/>
    <w:rsid w:val="008E78A9"/>
    <w:rsid w:val="008E7989"/>
    <w:rsid w:val="008F082E"/>
    <w:rsid w:val="008F09CB"/>
    <w:rsid w:val="008F0A44"/>
    <w:rsid w:val="008F0FCC"/>
    <w:rsid w:val="008F13EC"/>
    <w:rsid w:val="008F205D"/>
    <w:rsid w:val="008F2DDC"/>
    <w:rsid w:val="008F2E83"/>
    <w:rsid w:val="008F37D5"/>
    <w:rsid w:val="008F3D76"/>
    <w:rsid w:val="008F40DB"/>
    <w:rsid w:val="008F461C"/>
    <w:rsid w:val="008F5653"/>
    <w:rsid w:val="008F570C"/>
    <w:rsid w:val="008F5874"/>
    <w:rsid w:val="008F6E8E"/>
    <w:rsid w:val="008F7233"/>
    <w:rsid w:val="008F7636"/>
    <w:rsid w:val="009013BF"/>
    <w:rsid w:val="0090185B"/>
    <w:rsid w:val="00901E63"/>
    <w:rsid w:val="00902F27"/>
    <w:rsid w:val="00904002"/>
    <w:rsid w:val="00904369"/>
    <w:rsid w:val="00905132"/>
    <w:rsid w:val="00905716"/>
    <w:rsid w:val="00907274"/>
    <w:rsid w:val="0090782D"/>
    <w:rsid w:val="00907B0C"/>
    <w:rsid w:val="009104D9"/>
    <w:rsid w:val="009121FF"/>
    <w:rsid w:val="009126FE"/>
    <w:rsid w:val="009129EB"/>
    <w:rsid w:val="00912D21"/>
    <w:rsid w:val="00913173"/>
    <w:rsid w:val="0091359D"/>
    <w:rsid w:val="00914301"/>
    <w:rsid w:val="00914902"/>
    <w:rsid w:val="00914EB3"/>
    <w:rsid w:val="00914FF3"/>
    <w:rsid w:val="00915321"/>
    <w:rsid w:val="00915C38"/>
    <w:rsid w:val="00915F46"/>
    <w:rsid w:val="00917756"/>
    <w:rsid w:val="00921B1D"/>
    <w:rsid w:val="00922687"/>
    <w:rsid w:val="009226B4"/>
    <w:rsid w:val="0092308F"/>
    <w:rsid w:val="00924305"/>
    <w:rsid w:val="00925BC8"/>
    <w:rsid w:val="0092697A"/>
    <w:rsid w:val="009307DC"/>
    <w:rsid w:val="00930D89"/>
    <w:rsid w:val="0093152D"/>
    <w:rsid w:val="00931E33"/>
    <w:rsid w:val="00932023"/>
    <w:rsid w:val="00932203"/>
    <w:rsid w:val="009335C0"/>
    <w:rsid w:val="00933BB8"/>
    <w:rsid w:val="00933F4F"/>
    <w:rsid w:val="00934E23"/>
    <w:rsid w:val="009363A6"/>
    <w:rsid w:val="009372A2"/>
    <w:rsid w:val="00937BEE"/>
    <w:rsid w:val="00937ED3"/>
    <w:rsid w:val="009418F5"/>
    <w:rsid w:val="00942A6A"/>
    <w:rsid w:val="0094361C"/>
    <w:rsid w:val="00944EA7"/>
    <w:rsid w:val="0094514D"/>
    <w:rsid w:val="009453B0"/>
    <w:rsid w:val="00945B4A"/>
    <w:rsid w:val="00945F0F"/>
    <w:rsid w:val="00947C3F"/>
    <w:rsid w:val="0095029A"/>
    <w:rsid w:val="00950432"/>
    <w:rsid w:val="00952422"/>
    <w:rsid w:val="00952615"/>
    <w:rsid w:val="00954753"/>
    <w:rsid w:val="00954A14"/>
    <w:rsid w:val="009550BC"/>
    <w:rsid w:val="009557E8"/>
    <w:rsid w:val="009563FD"/>
    <w:rsid w:val="009572CF"/>
    <w:rsid w:val="009575D0"/>
    <w:rsid w:val="00957A71"/>
    <w:rsid w:val="00957AB9"/>
    <w:rsid w:val="00960A49"/>
    <w:rsid w:val="00962263"/>
    <w:rsid w:val="00962D67"/>
    <w:rsid w:val="00962FAD"/>
    <w:rsid w:val="00963102"/>
    <w:rsid w:val="0096334B"/>
    <w:rsid w:val="00964B20"/>
    <w:rsid w:val="00965780"/>
    <w:rsid w:val="00965D55"/>
    <w:rsid w:val="0096694F"/>
    <w:rsid w:val="00966AF0"/>
    <w:rsid w:val="00970E77"/>
    <w:rsid w:val="00972221"/>
    <w:rsid w:val="00972622"/>
    <w:rsid w:val="00973737"/>
    <w:rsid w:val="00974C4A"/>
    <w:rsid w:val="009754DB"/>
    <w:rsid w:val="00975627"/>
    <w:rsid w:val="009757AE"/>
    <w:rsid w:val="00976BE6"/>
    <w:rsid w:val="009801F9"/>
    <w:rsid w:val="00980337"/>
    <w:rsid w:val="00981955"/>
    <w:rsid w:val="00981B37"/>
    <w:rsid w:val="00983825"/>
    <w:rsid w:val="009849C0"/>
    <w:rsid w:val="00984F50"/>
    <w:rsid w:val="00984FBF"/>
    <w:rsid w:val="009856B0"/>
    <w:rsid w:val="00985F3F"/>
    <w:rsid w:val="00986282"/>
    <w:rsid w:val="009863F3"/>
    <w:rsid w:val="0098694D"/>
    <w:rsid w:val="009908AA"/>
    <w:rsid w:val="00990D8C"/>
    <w:rsid w:val="00990E55"/>
    <w:rsid w:val="009934DC"/>
    <w:rsid w:val="009936CE"/>
    <w:rsid w:val="009936E3"/>
    <w:rsid w:val="00993D0F"/>
    <w:rsid w:val="00995221"/>
    <w:rsid w:val="00997941"/>
    <w:rsid w:val="009A07F7"/>
    <w:rsid w:val="009A0A6B"/>
    <w:rsid w:val="009A0AFD"/>
    <w:rsid w:val="009A2307"/>
    <w:rsid w:val="009A2412"/>
    <w:rsid w:val="009A369F"/>
    <w:rsid w:val="009A36DA"/>
    <w:rsid w:val="009A4812"/>
    <w:rsid w:val="009A5410"/>
    <w:rsid w:val="009A551F"/>
    <w:rsid w:val="009A564F"/>
    <w:rsid w:val="009A63C0"/>
    <w:rsid w:val="009A6E4C"/>
    <w:rsid w:val="009A6FD4"/>
    <w:rsid w:val="009A7DCB"/>
    <w:rsid w:val="009B01C6"/>
    <w:rsid w:val="009B3770"/>
    <w:rsid w:val="009B54DB"/>
    <w:rsid w:val="009B567B"/>
    <w:rsid w:val="009B5BE8"/>
    <w:rsid w:val="009B68ED"/>
    <w:rsid w:val="009C0673"/>
    <w:rsid w:val="009C1685"/>
    <w:rsid w:val="009C21D9"/>
    <w:rsid w:val="009C2C7C"/>
    <w:rsid w:val="009C2E88"/>
    <w:rsid w:val="009C2F53"/>
    <w:rsid w:val="009C3C7C"/>
    <w:rsid w:val="009C4402"/>
    <w:rsid w:val="009C5151"/>
    <w:rsid w:val="009C5328"/>
    <w:rsid w:val="009C7624"/>
    <w:rsid w:val="009C7C7F"/>
    <w:rsid w:val="009C7D56"/>
    <w:rsid w:val="009D1BD7"/>
    <w:rsid w:val="009D2C8C"/>
    <w:rsid w:val="009D35ED"/>
    <w:rsid w:val="009D3F6A"/>
    <w:rsid w:val="009D40D5"/>
    <w:rsid w:val="009D4616"/>
    <w:rsid w:val="009D52C8"/>
    <w:rsid w:val="009D5701"/>
    <w:rsid w:val="009D63EC"/>
    <w:rsid w:val="009D6CF8"/>
    <w:rsid w:val="009E3051"/>
    <w:rsid w:val="009E3176"/>
    <w:rsid w:val="009E3B6B"/>
    <w:rsid w:val="009E41C5"/>
    <w:rsid w:val="009E43FF"/>
    <w:rsid w:val="009E4DE3"/>
    <w:rsid w:val="009E5566"/>
    <w:rsid w:val="009E5BFD"/>
    <w:rsid w:val="009E5E0C"/>
    <w:rsid w:val="009E680D"/>
    <w:rsid w:val="009E6882"/>
    <w:rsid w:val="009E6FFE"/>
    <w:rsid w:val="009E70FC"/>
    <w:rsid w:val="009E77DA"/>
    <w:rsid w:val="009E7C05"/>
    <w:rsid w:val="009F00B2"/>
    <w:rsid w:val="009F0285"/>
    <w:rsid w:val="009F09B5"/>
    <w:rsid w:val="009F116C"/>
    <w:rsid w:val="009F19FA"/>
    <w:rsid w:val="009F1A4E"/>
    <w:rsid w:val="009F1C47"/>
    <w:rsid w:val="009F212E"/>
    <w:rsid w:val="009F39FE"/>
    <w:rsid w:val="009F4C77"/>
    <w:rsid w:val="009F5506"/>
    <w:rsid w:val="009F5CB1"/>
    <w:rsid w:val="009F60FC"/>
    <w:rsid w:val="009F6521"/>
    <w:rsid w:val="009F6B52"/>
    <w:rsid w:val="009F750B"/>
    <w:rsid w:val="009F775C"/>
    <w:rsid w:val="00A00BC8"/>
    <w:rsid w:val="00A010DE"/>
    <w:rsid w:val="00A015C6"/>
    <w:rsid w:val="00A01B9F"/>
    <w:rsid w:val="00A01EEB"/>
    <w:rsid w:val="00A022F7"/>
    <w:rsid w:val="00A02860"/>
    <w:rsid w:val="00A02A8E"/>
    <w:rsid w:val="00A02DF7"/>
    <w:rsid w:val="00A03238"/>
    <w:rsid w:val="00A03FAF"/>
    <w:rsid w:val="00A0480F"/>
    <w:rsid w:val="00A0652E"/>
    <w:rsid w:val="00A070C7"/>
    <w:rsid w:val="00A07E48"/>
    <w:rsid w:val="00A10BDD"/>
    <w:rsid w:val="00A11319"/>
    <w:rsid w:val="00A11534"/>
    <w:rsid w:val="00A11AE2"/>
    <w:rsid w:val="00A11B07"/>
    <w:rsid w:val="00A134F8"/>
    <w:rsid w:val="00A13AF7"/>
    <w:rsid w:val="00A1622E"/>
    <w:rsid w:val="00A20414"/>
    <w:rsid w:val="00A206CD"/>
    <w:rsid w:val="00A206F6"/>
    <w:rsid w:val="00A20B98"/>
    <w:rsid w:val="00A20F8D"/>
    <w:rsid w:val="00A2228C"/>
    <w:rsid w:val="00A2259D"/>
    <w:rsid w:val="00A22F5E"/>
    <w:rsid w:val="00A234E0"/>
    <w:rsid w:val="00A23943"/>
    <w:rsid w:val="00A241F6"/>
    <w:rsid w:val="00A24EA4"/>
    <w:rsid w:val="00A2566D"/>
    <w:rsid w:val="00A25E35"/>
    <w:rsid w:val="00A25E7B"/>
    <w:rsid w:val="00A269AD"/>
    <w:rsid w:val="00A2737F"/>
    <w:rsid w:val="00A27569"/>
    <w:rsid w:val="00A279FF"/>
    <w:rsid w:val="00A27F17"/>
    <w:rsid w:val="00A30ADA"/>
    <w:rsid w:val="00A311F4"/>
    <w:rsid w:val="00A319F3"/>
    <w:rsid w:val="00A31AF5"/>
    <w:rsid w:val="00A31B0F"/>
    <w:rsid w:val="00A32038"/>
    <w:rsid w:val="00A32281"/>
    <w:rsid w:val="00A32A0F"/>
    <w:rsid w:val="00A33783"/>
    <w:rsid w:val="00A342E4"/>
    <w:rsid w:val="00A353B6"/>
    <w:rsid w:val="00A3567D"/>
    <w:rsid w:val="00A35C15"/>
    <w:rsid w:val="00A35FB2"/>
    <w:rsid w:val="00A409D3"/>
    <w:rsid w:val="00A40A98"/>
    <w:rsid w:val="00A417D5"/>
    <w:rsid w:val="00A447EA"/>
    <w:rsid w:val="00A449EE"/>
    <w:rsid w:val="00A45069"/>
    <w:rsid w:val="00A45119"/>
    <w:rsid w:val="00A45247"/>
    <w:rsid w:val="00A47574"/>
    <w:rsid w:val="00A47C6A"/>
    <w:rsid w:val="00A50196"/>
    <w:rsid w:val="00A509EA"/>
    <w:rsid w:val="00A51184"/>
    <w:rsid w:val="00A5154A"/>
    <w:rsid w:val="00A52C4B"/>
    <w:rsid w:val="00A53632"/>
    <w:rsid w:val="00A53C5E"/>
    <w:rsid w:val="00A545AA"/>
    <w:rsid w:val="00A54763"/>
    <w:rsid w:val="00A54DC7"/>
    <w:rsid w:val="00A5527D"/>
    <w:rsid w:val="00A55DBF"/>
    <w:rsid w:val="00A56475"/>
    <w:rsid w:val="00A56936"/>
    <w:rsid w:val="00A57FF6"/>
    <w:rsid w:val="00A6020A"/>
    <w:rsid w:val="00A61053"/>
    <w:rsid w:val="00A61132"/>
    <w:rsid w:val="00A61381"/>
    <w:rsid w:val="00A61C8D"/>
    <w:rsid w:val="00A624D6"/>
    <w:rsid w:val="00A6419E"/>
    <w:rsid w:val="00A64686"/>
    <w:rsid w:val="00A647FC"/>
    <w:rsid w:val="00A64A17"/>
    <w:rsid w:val="00A6529F"/>
    <w:rsid w:val="00A65B32"/>
    <w:rsid w:val="00A6733A"/>
    <w:rsid w:val="00A67426"/>
    <w:rsid w:val="00A72080"/>
    <w:rsid w:val="00A731BE"/>
    <w:rsid w:val="00A739BC"/>
    <w:rsid w:val="00A73A98"/>
    <w:rsid w:val="00A7512A"/>
    <w:rsid w:val="00A757CA"/>
    <w:rsid w:val="00A76600"/>
    <w:rsid w:val="00A766D6"/>
    <w:rsid w:val="00A777DE"/>
    <w:rsid w:val="00A7788C"/>
    <w:rsid w:val="00A800C4"/>
    <w:rsid w:val="00A806D1"/>
    <w:rsid w:val="00A80E46"/>
    <w:rsid w:val="00A820BE"/>
    <w:rsid w:val="00A8329C"/>
    <w:rsid w:val="00A834CD"/>
    <w:rsid w:val="00A8351B"/>
    <w:rsid w:val="00A839EF"/>
    <w:rsid w:val="00A84046"/>
    <w:rsid w:val="00A85477"/>
    <w:rsid w:val="00A87573"/>
    <w:rsid w:val="00A877E6"/>
    <w:rsid w:val="00A901FE"/>
    <w:rsid w:val="00A9022A"/>
    <w:rsid w:val="00A90B49"/>
    <w:rsid w:val="00A910EF"/>
    <w:rsid w:val="00A915FC"/>
    <w:rsid w:val="00A91F2C"/>
    <w:rsid w:val="00A92293"/>
    <w:rsid w:val="00A93B24"/>
    <w:rsid w:val="00A94E51"/>
    <w:rsid w:val="00A96AAC"/>
    <w:rsid w:val="00AA1B23"/>
    <w:rsid w:val="00AA2590"/>
    <w:rsid w:val="00AA3D06"/>
    <w:rsid w:val="00AA3E9E"/>
    <w:rsid w:val="00AA445D"/>
    <w:rsid w:val="00AA489B"/>
    <w:rsid w:val="00AA55D4"/>
    <w:rsid w:val="00AA7630"/>
    <w:rsid w:val="00AA7639"/>
    <w:rsid w:val="00AA796B"/>
    <w:rsid w:val="00AA7B43"/>
    <w:rsid w:val="00AB0A06"/>
    <w:rsid w:val="00AB0DEC"/>
    <w:rsid w:val="00AB10CD"/>
    <w:rsid w:val="00AB1E4A"/>
    <w:rsid w:val="00AB1E95"/>
    <w:rsid w:val="00AB26BC"/>
    <w:rsid w:val="00AB2C5D"/>
    <w:rsid w:val="00AB4053"/>
    <w:rsid w:val="00AB584D"/>
    <w:rsid w:val="00AB5852"/>
    <w:rsid w:val="00AB6408"/>
    <w:rsid w:val="00AB6EEC"/>
    <w:rsid w:val="00AB7F48"/>
    <w:rsid w:val="00AC0418"/>
    <w:rsid w:val="00AC0B6A"/>
    <w:rsid w:val="00AC1717"/>
    <w:rsid w:val="00AC1BA3"/>
    <w:rsid w:val="00AC2047"/>
    <w:rsid w:val="00AC2FEE"/>
    <w:rsid w:val="00AC47EB"/>
    <w:rsid w:val="00AC4ECF"/>
    <w:rsid w:val="00AC5309"/>
    <w:rsid w:val="00AC5925"/>
    <w:rsid w:val="00AC6788"/>
    <w:rsid w:val="00AC7100"/>
    <w:rsid w:val="00AC7563"/>
    <w:rsid w:val="00AD06C3"/>
    <w:rsid w:val="00AD095D"/>
    <w:rsid w:val="00AD1819"/>
    <w:rsid w:val="00AD194D"/>
    <w:rsid w:val="00AD282A"/>
    <w:rsid w:val="00AD42F5"/>
    <w:rsid w:val="00AD4DC3"/>
    <w:rsid w:val="00AD5428"/>
    <w:rsid w:val="00AD563C"/>
    <w:rsid w:val="00AD57B1"/>
    <w:rsid w:val="00AD5EF6"/>
    <w:rsid w:val="00AD6606"/>
    <w:rsid w:val="00AD7A93"/>
    <w:rsid w:val="00AD7CA2"/>
    <w:rsid w:val="00AE0858"/>
    <w:rsid w:val="00AE0BAA"/>
    <w:rsid w:val="00AE0C90"/>
    <w:rsid w:val="00AE1989"/>
    <w:rsid w:val="00AE2193"/>
    <w:rsid w:val="00AE2A75"/>
    <w:rsid w:val="00AE315C"/>
    <w:rsid w:val="00AE36EA"/>
    <w:rsid w:val="00AE4436"/>
    <w:rsid w:val="00AE444F"/>
    <w:rsid w:val="00AE45E7"/>
    <w:rsid w:val="00AE4BF6"/>
    <w:rsid w:val="00AE5AB8"/>
    <w:rsid w:val="00AE6175"/>
    <w:rsid w:val="00AE6290"/>
    <w:rsid w:val="00AE74FE"/>
    <w:rsid w:val="00AE771A"/>
    <w:rsid w:val="00AF0835"/>
    <w:rsid w:val="00AF1028"/>
    <w:rsid w:val="00AF1036"/>
    <w:rsid w:val="00AF2050"/>
    <w:rsid w:val="00AF24ED"/>
    <w:rsid w:val="00AF274A"/>
    <w:rsid w:val="00AF4127"/>
    <w:rsid w:val="00AF4E7C"/>
    <w:rsid w:val="00AF5C50"/>
    <w:rsid w:val="00AF5CD7"/>
    <w:rsid w:val="00AF5E6A"/>
    <w:rsid w:val="00AF6A1C"/>
    <w:rsid w:val="00AF7270"/>
    <w:rsid w:val="00AF7DA5"/>
    <w:rsid w:val="00B00EDE"/>
    <w:rsid w:val="00B01072"/>
    <w:rsid w:val="00B01F0A"/>
    <w:rsid w:val="00B02013"/>
    <w:rsid w:val="00B0227A"/>
    <w:rsid w:val="00B030D2"/>
    <w:rsid w:val="00B0329D"/>
    <w:rsid w:val="00B03A50"/>
    <w:rsid w:val="00B03DB1"/>
    <w:rsid w:val="00B047EB"/>
    <w:rsid w:val="00B05160"/>
    <w:rsid w:val="00B05953"/>
    <w:rsid w:val="00B06204"/>
    <w:rsid w:val="00B0627B"/>
    <w:rsid w:val="00B06649"/>
    <w:rsid w:val="00B07441"/>
    <w:rsid w:val="00B07912"/>
    <w:rsid w:val="00B101CE"/>
    <w:rsid w:val="00B10706"/>
    <w:rsid w:val="00B1172B"/>
    <w:rsid w:val="00B121B3"/>
    <w:rsid w:val="00B12809"/>
    <w:rsid w:val="00B145EF"/>
    <w:rsid w:val="00B16EF6"/>
    <w:rsid w:val="00B17FEF"/>
    <w:rsid w:val="00B200FF"/>
    <w:rsid w:val="00B210BD"/>
    <w:rsid w:val="00B220C6"/>
    <w:rsid w:val="00B23233"/>
    <w:rsid w:val="00B2378D"/>
    <w:rsid w:val="00B24C17"/>
    <w:rsid w:val="00B2550B"/>
    <w:rsid w:val="00B258B7"/>
    <w:rsid w:val="00B2599B"/>
    <w:rsid w:val="00B267E2"/>
    <w:rsid w:val="00B26C95"/>
    <w:rsid w:val="00B27C7D"/>
    <w:rsid w:val="00B27D00"/>
    <w:rsid w:val="00B27E3F"/>
    <w:rsid w:val="00B3020E"/>
    <w:rsid w:val="00B30F69"/>
    <w:rsid w:val="00B31F01"/>
    <w:rsid w:val="00B31F7A"/>
    <w:rsid w:val="00B3382D"/>
    <w:rsid w:val="00B3403A"/>
    <w:rsid w:val="00B3459F"/>
    <w:rsid w:val="00B34ABC"/>
    <w:rsid w:val="00B35582"/>
    <w:rsid w:val="00B35883"/>
    <w:rsid w:val="00B372A9"/>
    <w:rsid w:val="00B37423"/>
    <w:rsid w:val="00B37525"/>
    <w:rsid w:val="00B37AB7"/>
    <w:rsid w:val="00B40A02"/>
    <w:rsid w:val="00B41A2B"/>
    <w:rsid w:val="00B41AB4"/>
    <w:rsid w:val="00B420FE"/>
    <w:rsid w:val="00B4373F"/>
    <w:rsid w:val="00B438C6"/>
    <w:rsid w:val="00B43A8E"/>
    <w:rsid w:val="00B43EA2"/>
    <w:rsid w:val="00B43ECA"/>
    <w:rsid w:val="00B44242"/>
    <w:rsid w:val="00B44656"/>
    <w:rsid w:val="00B450D8"/>
    <w:rsid w:val="00B4598F"/>
    <w:rsid w:val="00B45B2D"/>
    <w:rsid w:val="00B4630A"/>
    <w:rsid w:val="00B4635E"/>
    <w:rsid w:val="00B479C9"/>
    <w:rsid w:val="00B507E6"/>
    <w:rsid w:val="00B50894"/>
    <w:rsid w:val="00B51786"/>
    <w:rsid w:val="00B51847"/>
    <w:rsid w:val="00B518CA"/>
    <w:rsid w:val="00B51A55"/>
    <w:rsid w:val="00B52F41"/>
    <w:rsid w:val="00B5351F"/>
    <w:rsid w:val="00B54067"/>
    <w:rsid w:val="00B5411C"/>
    <w:rsid w:val="00B54D55"/>
    <w:rsid w:val="00B5556F"/>
    <w:rsid w:val="00B55575"/>
    <w:rsid w:val="00B558F5"/>
    <w:rsid w:val="00B55F00"/>
    <w:rsid w:val="00B56A52"/>
    <w:rsid w:val="00B5747B"/>
    <w:rsid w:val="00B60548"/>
    <w:rsid w:val="00B60CFF"/>
    <w:rsid w:val="00B61253"/>
    <w:rsid w:val="00B61D9B"/>
    <w:rsid w:val="00B61ED2"/>
    <w:rsid w:val="00B62A29"/>
    <w:rsid w:val="00B63206"/>
    <w:rsid w:val="00B6321B"/>
    <w:rsid w:val="00B658BA"/>
    <w:rsid w:val="00B65F64"/>
    <w:rsid w:val="00B66B98"/>
    <w:rsid w:val="00B66FF1"/>
    <w:rsid w:val="00B6707F"/>
    <w:rsid w:val="00B670AC"/>
    <w:rsid w:val="00B67A72"/>
    <w:rsid w:val="00B67C73"/>
    <w:rsid w:val="00B70DE7"/>
    <w:rsid w:val="00B70F58"/>
    <w:rsid w:val="00B7295B"/>
    <w:rsid w:val="00B73323"/>
    <w:rsid w:val="00B73D57"/>
    <w:rsid w:val="00B74C52"/>
    <w:rsid w:val="00B754D3"/>
    <w:rsid w:val="00B75A43"/>
    <w:rsid w:val="00B75C3D"/>
    <w:rsid w:val="00B76B29"/>
    <w:rsid w:val="00B76C82"/>
    <w:rsid w:val="00B76D0A"/>
    <w:rsid w:val="00B77BFB"/>
    <w:rsid w:val="00B77F1A"/>
    <w:rsid w:val="00B81410"/>
    <w:rsid w:val="00B818D8"/>
    <w:rsid w:val="00B81F88"/>
    <w:rsid w:val="00B822F8"/>
    <w:rsid w:val="00B82527"/>
    <w:rsid w:val="00B83E70"/>
    <w:rsid w:val="00B8504E"/>
    <w:rsid w:val="00B8561D"/>
    <w:rsid w:val="00B85A44"/>
    <w:rsid w:val="00B86170"/>
    <w:rsid w:val="00B87157"/>
    <w:rsid w:val="00B87F62"/>
    <w:rsid w:val="00B90129"/>
    <w:rsid w:val="00B908C3"/>
    <w:rsid w:val="00B911DA"/>
    <w:rsid w:val="00B916AD"/>
    <w:rsid w:val="00B91B2C"/>
    <w:rsid w:val="00B923BC"/>
    <w:rsid w:val="00B92C40"/>
    <w:rsid w:val="00B92EB0"/>
    <w:rsid w:val="00B947B8"/>
    <w:rsid w:val="00B94940"/>
    <w:rsid w:val="00B94E90"/>
    <w:rsid w:val="00B95ACC"/>
    <w:rsid w:val="00B962CD"/>
    <w:rsid w:val="00B96F5D"/>
    <w:rsid w:val="00BA1200"/>
    <w:rsid w:val="00BA13F8"/>
    <w:rsid w:val="00BA2C83"/>
    <w:rsid w:val="00BA4D28"/>
    <w:rsid w:val="00BA4DE5"/>
    <w:rsid w:val="00BA4E27"/>
    <w:rsid w:val="00BA5A33"/>
    <w:rsid w:val="00BA5F96"/>
    <w:rsid w:val="00BB18F5"/>
    <w:rsid w:val="00BB21C5"/>
    <w:rsid w:val="00BB291C"/>
    <w:rsid w:val="00BB39ED"/>
    <w:rsid w:val="00BB41FB"/>
    <w:rsid w:val="00BB44D4"/>
    <w:rsid w:val="00BB7A02"/>
    <w:rsid w:val="00BC0986"/>
    <w:rsid w:val="00BC0D6E"/>
    <w:rsid w:val="00BC10D7"/>
    <w:rsid w:val="00BC14D0"/>
    <w:rsid w:val="00BC1845"/>
    <w:rsid w:val="00BC2247"/>
    <w:rsid w:val="00BC3591"/>
    <w:rsid w:val="00BC38A4"/>
    <w:rsid w:val="00BC438E"/>
    <w:rsid w:val="00BC5DC6"/>
    <w:rsid w:val="00BC646D"/>
    <w:rsid w:val="00BC7486"/>
    <w:rsid w:val="00BC794D"/>
    <w:rsid w:val="00BD0291"/>
    <w:rsid w:val="00BD0C2A"/>
    <w:rsid w:val="00BD1078"/>
    <w:rsid w:val="00BD2405"/>
    <w:rsid w:val="00BD2E81"/>
    <w:rsid w:val="00BD3218"/>
    <w:rsid w:val="00BD656C"/>
    <w:rsid w:val="00BD6B6E"/>
    <w:rsid w:val="00BD7CA6"/>
    <w:rsid w:val="00BE0285"/>
    <w:rsid w:val="00BE0F0B"/>
    <w:rsid w:val="00BE1A08"/>
    <w:rsid w:val="00BE203C"/>
    <w:rsid w:val="00BE25ED"/>
    <w:rsid w:val="00BE2B3A"/>
    <w:rsid w:val="00BE2BBF"/>
    <w:rsid w:val="00BE3615"/>
    <w:rsid w:val="00BE4344"/>
    <w:rsid w:val="00BE5832"/>
    <w:rsid w:val="00BE59AD"/>
    <w:rsid w:val="00BE5E13"/>
    <w:rsid w:val="00BE603D"/>
    <w:rsid w:val="00BE6745"/>
    <w:rsid w:val="00BE70B4"/>
    <w:rsid w:val="00BF1FF4"/>
    <w:rsid w:val="00BF4A85"/>
    <w:rsid w:val="00BF4DC4"/>
    <w:rsid w:val="00BF596F"/>
    <w:rsid w:val="00BF608A"/>
    <w:rsid w:val="00BF7BA0"/>
    <w:rsid w:val="00C0278F"/>
    <w:rsid w:val="00C035A8"/>
    <w:rsid w:val="00C04D7E"/>
    <w:rsid w:val="00C067B3"/>
    <w:rsid w:val="00C06E1A"/>
    <w:rsid w:val="00C07026"/>
    <w:rsid w:val="00C07FE2"/>
    <w:rsid w:val="00C10E13"/>
    <w:rsid w:val="00C11E5C"/>
    <w:rsid w:val="00C12005"/>
    <w:rsid w:val="00C120E9"/>
    <w:rsid w:val="00C126D3"/>
    <w:rsid w:val="00C15760"/>
    <w:rsid w:val="00C157CE"/>
    <w:rsid w:val="00C15F4D"/>
    <w:rsid w:val="00C15F5F"/>
    <w:rsid w:val="00C16142"/>
    <w:rsid w:val="00C164C6"/>
    <w:rsid w:val="00C17DA9"/>
    <w:rsid w:val="00C17FE4"/>
    <w:rsid w:val="00C230EC"/>
    <w:rsid w:val="00C23F88"/>
    <w:rsid w:val="00C2486B"/>
    <w:rsid w:val="00C259FC"/>
    <w:rsid w:val="00C26B88"/>
    <w:rsid w:val="00C26EC1"/>
    <w:rsid w:val="00C27C6D"/>
    <w:rsid w:val="00C27DFA"/>
    <w:rsid w:val="00C303A3"/>
    <w:rsid w:val="00C304E7"/>
    <w:rsid w:val="00C30CF8"/>
    <w:rsid w:val="00C3256B"/>
    <w:rsid w:val="00C325A1"/>
    <w:rsid w:val="00C32B56"/>
    <w:rsid w:val="00C331AD"/>
    <w:rsid w:val="00C3321A"/>
    <w:rsid w:val="00C332E7"/>
    <w:rsid w:val="00C3362D"/>
    <w:rsid w:val="00C36872"/>
    <w:rsid w:val="00C36DCD"/>
    <w:rsid w:val="00C373D3"/>
    <w:rsid w:val="00C40E14"/>
    <w:rsid w:val="00C41817"/>
    <w:rsid w:val="00C428BA"/>
    <w:rsid w:val="00C42AB1"/>
    <w:rsid w:val="00C42B06"/>
    <w:rsid w:val="00C42D8F"/>
    <w:rsid w:val="00C42F10"/>
    <w:rsid w:val="00C43C23"/>
    <w:rsid w:val="00C444C2"/>
    <w:rsid w:val="00C450A1"/>
    <w:rsid w:val="00C45400"/>
    <w:rsid w:val="00C455B7"/>
    <w:rsid w:val="00C46ED0"/>
    <w:rsid w:val="00C4779A"/>
    <w:rsid w:val="00C50C44"/>
    <w:rsid w:val="00C5109A"/>
    <w:rsid w:val="00C511A2"/>
    <w:rsid w:val="00C53881"/>
    <w:rsid w:val="00C53AD9"/>
    <w:rsid w:val="00C541A0"/>
    <w:rsid w:val="00C5466E"/>
    <w:rsid w:val="00C57221"/>
    <w:rsid w:val="00C60C26"/>
    <w:rsid w:val="00C60F9E"/>
    <w:rsid w:val="00C61024"/>
    <w:rsid w:val="00C62258"/>
    <w:rsid w:val="00C63122"/>
    <w:rsid w:val="00C65173"/>
    <w:rsid w:val="00C65529"/>
    <w:rsid w:val="00C65615"/>
    <w:rsid w:val="00C6561C"/>
    <w:rsid w:val="00C656F5"/>
    <w:rsid w:val="00C6607F"/>
    <w:rsid w:val="00C665B1"/>
    <w:rsid w:val="00C6663C"/>
    <w:rsid w:val="00C6692B"/>
    <w:rsid w:val="00C66E2C"/>
    <w:rsid w:val="00C67E2C"/>
    <w:rsid w:val="00C71CEA"/>
    <w:rsid w:val="00C71D0A"/>
    <w:rsid w:val="00C728B7"/>
    <w:rsid w:val="00C72B1F"/>
    <w:rsid w:val="00C73840"/>
    <w:rsid w:val="00C74071"/>
    <w:rsid w:val="00C742C7"/>
    <w:rsid w:val="00C744F6"/>
    <w:rsid w:val="00C747E5"/>
    <w:rsid w:val="00C76303"/>
    <w:rsid w:val="00C76502"/>
    <w:rsid w:val="00C76E97"/>
    <w:rsid w:val="00C77E16"/>
    <w:rsid w:val="00C800F4"/>
    <w:rsid w:val="00C80704"/>
    <w:rsid w:val="00C81766"/>
    <w:rsid w:val="00C819A7"/>
    <w:rsid w:val="00C826C9"/>
    <w:rsid w:val="00C83009"/>
    <w:rsid w:val="00C83403"/>
    <w:rsid w:val="00C83B10"/>
    <w:rsid w:val="00C843CE"/>
    <w:rsid w:val="00C84803"/>
    <w:rsid w:val="00C84BF1"/>
    <w:rsid w:val="00C85A6E"/>
    <w:rsid w:val="00C86508"/>
    <w:rsid w:val="00C866BA"/>
    <w:rsid w:val="00C86C64"/>
    <w:rsid w:val="00C87AA7"/>
    <w:rsid w:val="00C9156B"/>
    <w:rsid w:val="00C9194B"/>
    <w:rsid w:val="00C92FC9"/>
    <w:rsid w:val="00C936C3"/>
    <w:rsid w:val="00C939ED"/>
    <w:rsid w:val="00C94234"/>
    <w:rsid w:val="00C94359"/>
    <w:rsid w:val="00C9528A"/>
    <w:rsid w:val="00C95460"/>
    <w:rsid w:val="00C9548C"/>
    <w:rsid w:val="00C95B27"/>
    <w:rsid w:val="00C95F96"/>
    <w:rsid w:val="00C9627A"/>
    <w:rsid w:val="00CA09A2"/>
    <w:rsid w:val="00CA0D15"/>
    <w:rsid w:val="00CA17D6"/>
    <w:rsid w:val="00CA1AC7"/>
    <w:rsid w:val="00CA2789"/>
    <w:rsid w:val="00CA2B73"/>
    <w:rsid w:val="00CA36C2"/>
    <w:rsid w:val="00CA4F9F"/>
    <w:rsid w:val="00CA591E"/>
    <w:rsid w:val="00CA5FB5"/>
    <w:rsid w:val="00CA65BA"/>
    <w:rsid w:val="00CA72AF"/>
    <w:rsid w:val="00CA7901"/>
    <w:rsid w:val="00CA7D1B"/>
    <w:rsid w:val="00CB03D6"/>
    <w:rsid w:val="00CB06F3"/>
    <w:rsid w:val="00CB0725"/>
    <w:rsid w:val="00CB0A6A"/>
    <w:rsid w:val="00CB1987"/>
    <w:rsid w:val="00CB2D3D"/>
    <w:rsid w:val="00CB4982"/>
    <w:rsid w:val="00CB5D49"/>
    <w:rsid w:val="00CB5DEC"/>
    <w:rsid w:val="00CB6096"/>
    <w:rsid w:val="00CB6798"/>
    <w:rsid w:val="00CB6BD6"/>
    <w:rsid w:val="00CB6BE6"/>
    <w:rsid w:val="00CB75BC"/>
    <w:rsid w:val="00CB7C08"/>
    <w:rsid w:val="00CC0708"/>
    <w:rsid w:val="00CC0A81"/>
    <w:rsid w:val="00CC0FC2"/>
    <w:rsid w:val="00CC1839"/>
    <w:rsid w:val="00CC1AB8"/>
    <w:rsid w:val="00CC29B0"/>
    <w:rsid w:val="00CC2CCE"/>
    <w:rsid w:val="00CC3103"/>
    <w:rsid w:val="00CC3806"/>
    <w:rsid w:val="00CC3908"/>
    <w:rsid w:val="00CC40F4"/>
    <w:rsid w:val="00CC4BED"/>
    <w:rsid w:val="00CC6333"/>
    <w:rsid w:val="00CC6F0C"/>
    <w:rsid w:val="00CC75FB"/>
    <w:rsid w:val="00CC7652"/>
    <w:rsid w:val="00CC7BD7"/>
    <w:rsid w:val="00CC7EBC"/>
    <w:rsid w:val="00CD04B6"/>
    <w:rsid w:val="00CD0947"/>
    <w:rsid w:val="00CD138C"/>
    <w:rsid w:val="00CD145C"/>
    <w:rsid w:val="00CD2DD3"/>
    <w:rsid w:val="00CD31A0"/>
    <w:rsid w:val="00CD3300"/>
    <w:rsid w:val="00CD34E1"/>
    <w:rsid w:val="00CD3CA0"/>
    <w:rsid w:val="00CD3E28"/>
    <w:rsid w:val="00CD43AC"/>
    <w:rsid w:val="00CD43C5"/>
    <w:rsid w:val="00CD4479"/>
    <w:rsid w:val="00CD461D"/>
    <w:rsid w:val="00CD4723"/>
    <w:rsid w:val="00CD59CB"/>
    <w:rsid w:val="00CD5F97"/>
    <w:rsid w:val="00CD66FE"/>
    <w:rsid w:val="00CE1170"/>
    <w:rsid w:val="00CE1E0E"/>
    <w:rsid w:val="00CE1E14"/>
    <w:rsid w:val="00CE2447"/>
    <w:rsid w:val="00CE26E3"/>
    <w:rsid w:val="00CE42C5"/>
    <w:rsid w:val="00CE5F58"/>
    <w:rsid w:val="00CE5F6B"/>
    <w:rsid w:val="00CE621C"/>
    <w:rsid w:val="00CE6CB9"/>
    <w:rsid w:val="00CE711A"/>
    <w:rsid w:val="00CE7139"/>
    <w:rsid w:val="00CE78AC"/>
    <w:rsid w:val="00CE7A2F"/>
    <w:rsid w:val="00CE7DF5"/>
    <w:rsid w:val="00CF05D0"/>
    <w:rsid w:val="00CF0649"/>
    <w:rsid w:val="00CF081C"/>
    <w:rsid w:val="00CF0C62"/>
    <w:rsid w:val="00CF0EA7"/>
    <w:rsid w:val="00CF1B69"/>
    <w:rsid w:val="00CF2B58"/>
    <w:rsid w:val="00CF3FF0"/>
    <w:rsid w:val="00CF404D"/>
    <w:rsid w:val="00CF48EE"/>
    <w:rsid w:val="00CF51B1"/>
    <w:rsid w:val="00CF5D4C"/>
    <w:rsid w:val="00CF66F4"/>
    <w:rsid w:val="00CF7B6D"/>
    <w:rsid w:val="00D0016D"/>
    <w:rsid w:val="00D0261F"/>
    <w:rsid w:val="00D042BB"/>
    <w:rsid w:val="00D04A86"/>
    <w:rsid w:val="00D057D3"/>
    <w:rsid w:val="00D05F82"/>
    <w:rsid w:val="00D05FB0"/>
    <w:rsid w:val="00D07179"/>
    <w:rsid w:val="00D077A7"/>
    <w:rsid w:val="00D0796A"/>
    <w:rsid w:val="00D07A63"/>
    <w:rsid w:val="00D10E30"/>
    <w:rsid w:val="00D11429"/>
    <w:rsid w:val="00D11E1D"/>
    <w:rsid w:val="00D11EBB"/>
    <w:rsid w:val="00D12372"/>
    <w:rsid w:val="00D127B7"/>
    <w:rsid w:val="00D12993"/>
    <w:rsid w:val="00D12E00"/>
    <w:rsid w:val="00D12F40"/>
    <w:rsid w:val="00D13149"/>
    <w:rsid w:val="00D14457"/>
    <w:rsid w:val="00D157A9"/>
    <w:rsid w:val="00D15A79"/>
    <w:rsid w:val="00D164D6"/>
    <w:rsid w:val="00D1727C"/>
    <w:rsid w:val="00D17952"/>
    <w:rsid w:val="00D20007"/>
    <w:rsid w:val="00D209EC"/>
    <w:rsid w:val="00D20A23"/>
    <w:rsid w:val="00D20ECE"/>
    <w:rsid w:val="00D2209B"/>
    <w:rsid w:val="00D228A1"/>
    <w:rsid w:val="00D23613"/>
    <w:rsid w:val="00D23A99"/>
    <w:rsid w:val="00D24790"/>
    <w:rsid w:val="00D247E3"/>
    <w:rsid w:val="00D2538B"/>
    <w:rsid w:val="00D25B2B"/>
    <w:rsid w:val="00D25B78"/>
    <w:rsid w:val="00D25C94"/>
    <w:rsid w:val="00D25F68"/>
    <w:rsid w:val="00D2712E"/>
    <w:rsid w:val="00D27A72"/>
    <w:rsid w:val="00D27B0E"/>
    <w:rsid w:val="00D3005E"/>
    <w:rsid w:val="00D30137"/>
    <w:rsid w:val="00D30D29"/>
    <w:rsid w:val="00D31E39"/>
    <w:rsid w:val="00D32771"/>
    <w:rsid w:val="00D32A9A"/>
    <w:rsid w:val="00D33823"/>
    <w:rsid w:val="00D33D30"/>
    <w:rsid w:val="00D34186"/>
    <w:rsid w:val="00D3432D"/>
    <w:rsid w:val="00D35055"/>
    <w:rsid w:val="00D35101"/>
    <w:rsid w:val="00D36614"/>
    <w:rsid w:val="00D36F87"/>
    <w:rsid w:val="00D37174"/>
    <w:rsid w:val="00D37F15"/>
    <w:rsid w:val="00D4046B"/>
    <w:rsid w:val="00D4115E"/>
    <w:rsid w:val="00D41177"/>
    <w:rsid w:val="00D417C1"/>
    <w:rsid w:val="00D419C0"/>
    <w:rsid w:val="00D437A3"/>
    <w:rsid w:val="00D44774"/>
    <w:rsid w:val="00D44E67"/>
    <w:rsid w:val="00D44EB5"/>
    <w:rsid w:val="00D44FD7"/>
    <w:rsid w:val="00D479C8"/>
    <w:rsid w:val="00D47E7F"/>
    <w:rsid w:val="00D50273"/>
    <w:rsid w:val="00D510F2"/>
    <w:rsid w:val="00D51FA5"/>
    <w:rsid w:val="00D522AD"/>
    <w:rsid w:val="00D54685"/>
    <w:rsid w:val="00D54CE8"/>
    <w:rsid w:val="00D55054"/>
    <w:rsid w:val="00D55603"/>
    <w:rsid w:val="00D56F47"/>
    <w:rsid w:val="00D57144"/>
    <w:rsid w:val="00D576C2"/>
    <w:rsid w:val="00D57A1A"/>
    <w:rsid w:val="00D60FC3"/>
    <w:rsid w:val="00D61153"/>
    <w:rsid w:val="00D6130D"/>
    <w:rsid w:val="00D613E8"/>
    <w:rsid w:val="00D6150D"/>
    <w:rsid w:val="00D629AC"/>
    <w:rsid w:val="00D63044"/>
    <w:rsid w:val="00D64598"/>
    <w:rsid w:val="00D64D58"/>
    <w:rsid w:val="00D65315"/>
    <w:rsid w:val="00D6532C"/>
    <w:rsid w:val="00D653A5"/>
    <w:rsid w:val="00D67295"/>
    <w:rsid w:val="00D70B77"/>
    <w:rsid w:val="00D70DBA"/>
    <w:rsid w:val="00D722E8"/>
    <w:rsid w:val="00D72D2E"/>
    <w:rsid w:val="00D72EFF"/>
    <w:rsid w:val="00D749FD"/>
    <w:rsid w:val="00D74E30"/>
    <w:rsid w:val="00D74E9C"/>
    <w:rsid w:val="00D753B0"/>
    <w:rsid w:val="00D75F02"/>
    <w:rsid w:val="00D7665F"/>
    <w:rsid w:val="00D76729"/>
    <w:rsid w:val="00D7692D"/>
    <w:rsid w:val="00D76C79"/>
    <w:rsid w:val="00D76F28"/>
    <w:rsid w:val="00D77570"/>
    <w:rsid w:val="00D808FF"/>
    <w:rsid w:val="00D80A72"/>
    <w:rsid w:val="00D80CD5"/>
    <w:rsid w:val="00D816BB"/>
    <w:rsid w:val="00D81DFE"/>
    <w:rsid w:val="00D824C2"/>
    <w:rsid w:val="00D8383F"/>
    <w:rsid w:val="00D838F5"/>
    <w:rsid w:val="00D84274"/>
    <w:rsid w:val="00D84C06"/>
    <w:rsid w:val="00D86117"/>
    <w:rsid w:val="00D86178"/>
    <w:rsid w:val="00D861CE"/>
    <w:rsid w:val="00D8641C"/>
    <w:rsid w:val="00D8722A"/>
    <w:rsid w:val="00D8731E"/>
    <w:rsid w:val="00D87459"/>
    <w:rsid w:val="00D87923"/>
    <w:rsid w:val="00D879AB"/>
    <w:rsid w:val="00D91056"/>
    <w:rsid w:val="00D925BE"/>
    <w:rsid w:val="00D92C87"/>
    <w:rsid w:val="00D93959"/>
    <w:rsid w:val="00D94901"/>
    <w:rsid w:val="00D94C14"/>
    <w:rsid w:val="00D95571"/>
    <w:rsid w:val="00D95674"/>
    <w:rsid w:val="00D95A34"/>
    <w:rsid w:val="00D960BE"/>
    <w:rsid w:val="00DA08A9"/>
    <w:rsid w:val="00DA15E7"/>
    <w:rsid w:val="00DA16FD"/>
    <w:rsid w:val="00DA1CE9"/>
    <w:rsid w:val="00DA25E2"/>
    <w:rsid w:val="00DA29A6"/>
    <w:rsid w:val="00DA3DD4"/>
    <w:rsid w:val="00DA416F"/>
    <w:rsid w:val="00DA524A"/>
    <w:rsid w:val="00DA59C6"/>
    <w:rsid w:val="00DA5E85"/>
    <w:rsid w:val="00DA62F8"/>
    <w:rsid w:val="00DA66A4"/>
    <w:rsid w:val="00DB27BC"/>
    <w:rsid w:val="00DB2CAA"/>
    <w:rsid w:val="00DB46B6"/>
    <w:rsid w:val="00DB487D"/>
    <w:rsid w:val="00DB4D66"/>
    <w:rsid w:val="00DB5894"/>
    <w:rsid w:val="00DB6B3D"/>
    <w:rsid w:val="00DB7360"/>
    <w:rsid w:val="00DC0D97"/>
    <w:rsid w:val="00DC144B"/>
    <w:rsid w:val="00DC1EC0"/>
    <w:rsid w:val="00DC2B08"/>
    <w:rsid w:val="00DC33E6"/>
    <w:rsid w:val="00DC36BB"/>
    <w:rsid w:val="00DC3747"/>
    <w:rsid w:val="00DC3F73"/>
    <w:rsid w:val="00DC441E"/>
    <w:rsid w:val="00DC513C"/>
    <w:rsid w:val="00DC666F"/>
    <w:rsid w:val="00DC744D"/>
    <w:rsid w:val="00DC7DA6"/>
    <w:rsid w:val="00DC7DA9"/>
    <w:rsid w:val="00DD07B9"/>
    <w:rsid w:val="00DD15B6"/>
    <w:rsid w:val="00DD1A8B"/>
    <w:rsid w:val="00DD36A6"/>
    <w:rsid w:val="00DD373D"/>
    <w:rsid w:val="00DD3DCA"/>
    <w:rsid w:val="00DD3FE3"/>
    <w:rsid w:val="00DD586C"/>
    <w:rsid w:val="00DD6A16"/>
    <w:rsid w:val="00DD756D"/>
    <w:rsid w:val="00DE01D6"/>
    <w:rsid w:val="00DE1123"/>
    <w:rsid w:val="00DE3677"/>
    <w:rsid w:val="00DE378C"/>
    <w:rsid w:val="00DE4650"/>
    <w:rsid w:val="00DE4A4B"/>
    <w:rsid w:val="00DE4A58"/>
    <w:rsid w:val="00DE547A"/>
    <w:rsid w:val="00DE5D16"/>
    <w:rsid w:val="00DE6322"/>
    <w:rsid w:val="00DE677D"/>
    <w:rsid w:val="00DE774D"/>
    <w:rsid w:val="00DE7C58"/>
    <w:rsid w:val="00DE7FAA"/>
    <w:rsid w:val="00DF0280"/>
    <w:rsid w:val="00DF03B6"/>
    <w:rsid w:val="00DF1643"/>
    <w:rsid w:val="00DF1CF9"/>
    <w:rsid w:val="00DF42FE"/>
    <w:rsid w:val="00DF5EAE"/>
    <w:rsid w:val="00DF64C5"/>
    <w:rsid w:val="00DF64CE"/>
    <w:rsid w:val="00DF6654"/>
    <w:rsid w:val="00DF666F"/>
    <w:rsid w:val="00DF69C4"/>
    <w:rsid w:val="00DF6D85"/>
    <w:rsid w:val="00DF774D"/>
    <w:rsid w:val="00DF7DBE"/>
    <w:rsid w:val="00E00CBB"/>
    <w:rsid w:val="00E012C1"/>
    <w:rsid w:val="00E0188A"/>
    <w:rsid w:val="00E01F5F"/>
    <w:rsid w:val="00E02698"/>
    <w:rsid w:val="00E0388C"/>
    <w:rsid w:val="00E04B7F"/>
    <w:rsid w:val="00E05282"/>
    <w:rsid w:val="00E058B1"/>
    <w:rsid w:val="00E061F9"/>
    <w:rsid w:val="00E06599"/>
    <w:rsid w:val="00E069FC"/>
    <w:rsid w:val="00E06B57"/>
    <w:rsid w:val="00E07A2D"/>
    <w:rsid w:val="00E1031E"/>
    <w:rsid w:val="00E10D2C"/>
    <w:rsid w:val="00E11538"/>
    <w:rsid w:val="00E11B14"/>
    <w:rsid w:val="00E124FC"/>
    <w:rsid w:val="00E13366"/>
    <w:rsid w:val="00E14C3C"/>
    <w:rsid w:val="00E15257"/>
    <w:rsid w:val="00E154E1"/>
    <w:rsid w:val="00E15938"/>
    <w:rsid w:val="00E1667C"/>
    <w:rsid w:val="00E16CFE"/>
    <w:rsid w:val="00E172EC"/>
    <w:rsid w:val="00E2110D"/>
    <w:rsid w:val="00E212E1"/>
    <w:rsid w:val="00E21368"/>
    <w:rsid w:val="00E21741"/>
    <w:rsid w:val="00E219F9"/>
    <w:rsid w:val="00E2313B"/>
    <w:rsid w:val="00E231D7"/>
    <w:rsid w:val="00E23AAE"/>
    <w:rsid w:val="00E241B0"/>
    <w:rsid w:val="00E241BB"/>
    <w:rsid w:val="00E2453C"/>
    <w:rsid w:val="00E246A9"/>
    <w:rsid w:val="00E2565C"/>
    <w:rsid w:val="00E25945"/>
    <w:rsid w:val="00E25D08"/>
    <w:rsid w:val="00E26AFD"/>
    <w:rsid w:val="00E26F61"/>
    <w:rsid w:val="00E27077"/>
    <w:rsid w:val="00E27F85"/>
    <w:rsid w:val="00E30F18"/>
    <w:rsid w:val="00E31A28"/>
    <w:rsid w:val="00E322EC"/>
    <w:rsid w:val="00E323C6"/>
    <w:rsid w:val="00E32D28"/>
    <w:rsid w:val="00E33187"/>
    <w:rsid w:val="00E33487"/>
    <w:rsid w:val="00E33594"/>
    <w:rsid w:val="00E3413A"/>
    <w:rsid w:val="00E353E8"/>
    <w:rsid w:val="00E35B1F"/>
    <w:rsid w:val="00E36D7F"/>
    <w:rsid w:val="00E37DB5"/>
    <w:rsid w:val="00E40393"/>
    <w:rsid w:val="00E41D47"/>
    <w:rsid w:val="00E422D1"/>
    <w:rsid w:val="00E42724"/>
    <w:rsid w:val="00E42888"/>
    <w:rsid w:val="00E4301E"/>
    <w:rsid w:val="00E43693"/>
    <w:rsid w:val="00E43A30"/>
    <w:rsid w:val="00E4404E"/>
    <w:rsid w:val="00E444DE"/>
    <w:rsid w:val="00E4484B"/>
    <w:rsid w:val="00E44ABD"/>
    <w:rsid w:val="00E45FDC"/>
    <w:rsid w:val="00E46415"/>
    <w:rsid w:val="00E50989"/>
    <w:rsid w:val="00E51755"/>
    <w:rsid w:val="00E51874"/>
    <w:rsid w:val="00E51B24"/>
    <w:rsid w:val="00E533C4"/>
    <w:rsid w:val="00E533F5"/>
    <w:rsid w:val="00E53A49"/>
    <w:rsid w:val="00E5540C"/>
    <w:rsid w:val="00E55415"/>
    <w:rsid w:val="00E55602"/>
    <w:rsid w:val="00E56B31"/>
    <w:rsid w:val="00E60CB1"/>
    <w:rsid w:val="00E618FA"/>
    <w:rsid w:val="00E61EB2"/>
    <w:rsid w:val="00E622D1"/>
    <w:rsid w:val="00E6292B"/>
    <w:rsid w:val="00E63005"/>
    <w:rsid w:val="00E63691"/>
    <w:rsid w:val="00E63BF8"/>
    <w:rsid w:val="00E63E28"/>
    <w:rsid w:val="00E64245"/>
    <w:rsid w:val="00E64A3D"/>
    <w:rsid w:val="00E64BDF"/>
    <w:rsid w:val="00E653DD"/>
    <w:rsid w:val="00E658E2"/>
    <w:rsid w:val="00E65A55"/>
    <w:rsid w:val="00E66285"/>
    <w:rsid w:val="00E669F3"/>
    <w:rsid w:val="00E66AF0"/>
    <w:rsid w:val="00E66D62"/>
    <w:rsid w:val="00E66DDD"/>
    <w:rsid w:val="00E67FE4"/>
    <w:rsid w:val="00E7035B"/>
    <w:rsid w:val="00E703AA"/>
    <w:rsid w:val="00E7062F"/>
    <w:rsid w:val="00E7104C"/>
    <w:rsid w:val="00E71A07"/>
    <w:rsid w:val="00E7210E"/>
    <w:rsid w:val="00E729D8"/>
    <w:rsid w:val="00E7477C"/>
    <w:rsid w:val="00E74944"/>
    <w:rsid w:val="00E74DF6"/>
    <w:rsid w:val="00E7783F"/>
    <w:rsid w:val="00E805FF"/>
    <w:rsid w:val="00E815D0"/>
    <w:rsid w:val="00E817E8"/>
    <w:rsid w:val="00E81A6E"/>
    <w:rsid w:val="00E81AC8"/>
    <w:rsid w:val="00E83074"/>
    <w:rsid w:val="00E83AE1"/>
    <w:rsid w:val="00E85576"/>
    <w:rsid w:val="00E86179"/>
    <w:rsid w:val="00E86D6A"/>
    <w:rsid w:val="00E872FC"/>
    <w:rsid w:val="00E87EEB"/>
    <w:rsid w:val="00E90011"/>
    <w:rsid w:val="00E91B57"/>
    <w:rsid w:val="00E91D00"/>
    <w:rsid w:val="00E925A4"/>
    <w:rsid w:val="00E92BDF"/>
    <w:rsid w:val="00E956C2"/>
    <w:rsid w:val="00E96D89"/>
    <w:rsid w:val="00E96FAD"/>
    <w:rsid w:val="00E97833"/>
    <w:rsid w:val="00E97E5B"/>
    <w:rsid w:val="00EA0069"/>
    <w:rsid w:val="00EA2A3A"/>
    <w:rsid w:val="00EA30C0"/>
    <w:rsid w:val="00EA39EA"/>
    <w:rsid w:val="00EA4179"/>
    <w:rsid w:val="00EA490A"/>
    <w:rsid w:val="00EA58AD"/>
    <w:rsid w:val="00EA5A45"/>
    <w:rsid w:val="00EA5ACD"/>
    <w:rsid w:val="00EA5CC4"/>
    <w:rsid w:val="00EA5D10"/>
    <w:rsid w:val="00EA5E51"/>
    <w:rsid w:val="00EA6779"/>
    <w:rsid w:val="00EA6C9A"/>
    <w:rsid w:val="00EA7E5E"/>
    <w:rsid w:val="00EB00C2"/>
    <w:rsid w:val="00EB0212"/>
    <w:rsid w:val="00EB0509"/>
    <w:rsid w:val="00EB1534"/>
    <w:rsid w:val="00EB237F"/>
    <w:rsid w:val="00EB2A43"/>
    <w:rsid w:val="00EB319C"/>
    <w:rsid w:val="00EB3623"/>
    <w:rsid w:val="00EB394D"/>
    <w:rsid w:val="00EB4266"/>
    <w:rsid w:val="00EB5D57"/>
    <w:rsid w:val="00EB5F66"/>
    <w:rsid w:val="00EB7002"/>
    <w:rsid w:val="00EB741D"/>
    <w:rsid w:val="00EB7980"/>
    <w:rsid w:val="00EB7AA6"/>
    <w:rsid w:val="00EB7FDC"/>
    <w:rsid w:val="00EC05D1"/>
    <w:rsid w:val="00EC077F"/>
    <w:rsid w:val="00EC1AD0"/>
    <w:rsid w:val="00EC2363"/>
    <w:rsid w:val="00EC34E6"/>
    <w:rsid w:val="00EC374F"/>
    <w:rsid w:val="00EC3D04"/>
    <w:rsid w:val="00EC4D6B"/>
    <w:rsid w:val="00EC5B16"/>
    <w:rsid w:val="00EC6E6E"/>
    <w:rsid w:val="00EC7383"/>
    <w:rsid w:val="00EC76B6"/>
    <w:rsid w:val="00ED0070"/>
    <w:rsid w:val="00ED0571"/>
    <w:rsid w:val="00ED09EA"/>
    <w:rsid w:val="00ED1042"/>
    <w:rsid w:val="00ED148E"/>
    <w:rsid w:val="00ED1949"/>
    <w:rsid w:val="00ED196F"/>
    <w:rsid w:val="00ED1BED"/>
    <w:rsid w:val="00ED2E64"/>
    <w:rsid w:val="00ED3241"/>
    <w:rsid w:val="00ED3268"/>
    <w:rsid w:val="00ED4A5B"/>
    <w:rsid w:val="00ED5079"/>
    <w:rsid w:val="00ED53F4"/>
    <w:rsid w:val="00ED7459"/>
    <w:rsid w:val="00ED7A19"/>
    <w:rsid w:val="00ED7F67"/>
    <w:rsid w:val="00EE0911"/>
    <w:rsid w:val="00EE12E2"/>
    <w:rsid w:val="00EE13FB"/>
    <w:rsid w:val="00EE1669"/>
    <w:rsid w:val="00EE1834"/>
    <w:rsid w:val="00EE1EC9"/>
    <w:rsid w:val="00EE28AF"/>
    <w:rsid w:val="00EE2CBC"/>
    <w:rsid w:val="00EE316E"/>
    <w:rsid w:val="00EE34D7"/>
    <w:rsid w:val="00EE36F9"/>
    <w:rsid w:val="00EE3964"/>
    <w:rsid w:val="00EE6D43"/>
    <w:rsid w:val="00EE7B0E"/>
    <w:rsid w:val="00EF02C4"/>
    <w:rsid w:val="00EF0BAA"/>
    <w:rsid w:val="00EF13BC"/>
    <w:rsid w:val="00EF1B8A"/>
    <w:rsid w:val="00EF2DAA"/>
    <w:rsid w:val="00EF3E64"/>
    <w:rsid w:val="00EF4622"/>
    <w:rsid w:val="00EF5B0F"/>
    <w:rsid w:val="00EF5F87"/>
    <w:rsid w:val="00EF616F"/>
    <w:rsid w:val="00EF695C"/>
    <w:rsid w:val="00EF6FA5"/>
    <w:rsid w:val="00EF753E"/>
    <w:rsid w:val="00F027C5"/>
    <w:rsid w:val="00F02E28"/>
    <w:rsid w:val="00F03366"/>
    <w:rsid w:val="00F038E6"/>
    <w:rsid w:val="00F03BD1"/>
    <w:rsid w:val="00F03FF8"/>
    <w:rsid w:val="00F055FD"/>
    <w:rsid w:val="00F05DAF"/>
    <w:rsid w:val="00F06609"/>
    <w:rsid w:val="00F074B0"/>
    <w:rsid w:val="00F10127"/>
    <w:rsid w:val="00F10577"/>
    <w:rsid w:val="00F10897"/>
    <w:rsid w:val="00F1248F"/>
    <w:rsid w:val="00F13877"/>
    <w:rsid w:val="00F13DED"/>
    <w:rsid w:val="00F142F4"/>
    <w:rsid w:val="00F15213"/>
    <w:rsid w:val="00F1539C"/>
    <w:rsid w:val="00F15485"/>
    <w:rsid w:val="00F15879"/>
    <w:rsid w:val="00F17384"/>
    <w:rsid w:val="00F17F9F"/>
    <w:rsid w:val="00F202C0"/>
    <w:rsid w:val="00F20597"/>
    <w:rsid w:val="00F20A97"/>
    <w:rsid w:val="00F20BBB"/>
    <w:rsid w:val="00F20D39"/>
    <w:rsid w:val="00F2125A"/>
    <w:rsid w:val="00F2290F"/>
    <w:rsid w:val="00F23AFD"/>
    <w:rsid w:val="00F24375"/>
    <w:rsid w:val="00F25220"/>
    <w:rsid w:val="00F261A0"/>
    <w:rsid w:val="00F26CAE"/>
    <w:rsid w:val="00F30169"/>
    <w:rsid w:val="00F303E1"/>
    <w:rsid w:val="00F31989"/>
    <w:rsid w:val="00F337D8"/>
    <w:rsid w:val="00F33B44"/>
    <w:rsid w:val="00F3459C"/>
    <w:rsid w:val="00F3494E"/>
    <w:rsid w:val="00F35FC5"/>
    <w:rsid w:val="00F3603D"/>
    <w:rsid w:val="00F3636B"/>
    <w:rsid w:val="00F36801"/>
    <w:rsid w:val="00F36F82"/>
    <w:rsid w:val="00F37738"/>
    <w:rsid w:val="00F40214"/>
    <w:rsid w:val="00F40358"/>
    <w:rsid w:val="00F4041D"/>
    <w:rsid w:val="00F41721"/>
    <w:rsid w:val="00F41D62"/>
    <w:rsid w:val="00F42266"/>
    <w:rsid w:val="00F42A28"/>
    <w:rsid w:val="00F4359B"/>
    <w:rsid w:val="00F43941"/>
    <w:rsid w:val="00F43D39"/>
    <w:rsid w:val="00F445F7"/>
    <w:rsid w:val="00F447CE"/>
    <w:rsid w:val="00F45897"/>
    <w:rsid w:val="00F4679B"/>
    <w:rsid w:val="00F47311"/>
    <w:rsid w:val="00F47D99"/>
    <w:rsid w:val="00F50758"/>
    <w:rsid w:val="00F51CD3"/>
    <w:rsid w:val="00F5309B"/>
    <w:rsid w:val="00F5356A"/>
    <w:rsid w:val="00F54BF0"/>
    <w:rsid w:val="00F60310"/>
    <w:rsid w:val="00F624BC"/>
    <w:rsid w:val="00F62936"/>
    <w:rsid w:val="00F62953"/>
    <w:rsid w:val="00F6371F"/>
    <w:rsid w:val="00F64688"/>
    <w:rsid w:val="00F64BD8"/>
    <w:rsid w:val="00F66BEA"/>
    <w:rsid w:val="00F670AA"/>
    <w:rsid w:val="00F676AE"/>
    <w:rsid w:val="00F704E3"/>
    <w:rsid w:val="00F70AC5"/>
    <w:rsid w:val="00F71052"/>
    <w:rsid w:val="00F7171B"/>
    <w:rsid w:val="00F71C60"/>
    <w:rsid w:val="00F71FD4"/>
    <w:rsid w:val="00F73F4C"/>
    <w:rsid w:val="00F74CE1"/>
    <w:rsid w:val="00F74E45"/>
    <w:rsid w:val="00F7606E"/>
    <w:rsid w:val="00F770A9"/>
    <w:rsid w:val="00F774AB"/>
    <w:rsid w:val="00F77AD0"/>
    <w:rsid w:val="00F801C0"/>
    <w:rsid w:val="00F80E1E"/>
    <w:rsid w:val="00F83D06"/>
    <w:rsid w:val="00F83DDF"/>
    <w:rsid w:val="00F84A08"/>
    <w:rsid w:val="00F84A54"/>
    <w:rsid w:val="00F86161"/>
    <w:rsid w:val="00F862DF"/>
    <w:rsid w:val="00F878B9"/>
    <w:rsid w:val="00F906C7"/>
    <w:rsid w:val="00F90CF0"/>
    <w:rsid w:val="00F91462"/>
    <w:rsid w:val="00F9166C"/>
    <w:rsid w:val="00F91C6D"/>
    <w:rsid w:val="00F92571"/>
    <w:rsid w:val="00F92722"/>
    <w:rsid w:val="00F92D03"/>
    <w:rsid w:val="00F92F5E"/>
    <w:rsid w:val="00F93B05"/>
    <w:rsid w:val="00F94832"/>
    <w:rsid w:val="00F94CA4"/>
    <w:rsid w:val="00F94E85"/>
    <w:rsid w:val="00F950EA"/>
    <w:rsid w:val="00F95818"/>
    <w:rsid w:val="00F9610C"/>
    <w:rsid w:val="00F97120"/>
    <w:rsid w:val="00F972D3"/>
    <w:rsid w:val="00FA06CD"/>
    <w:rsid w:val="00FA1BEC"/>
    <w:rsid w:val="00FA2516"/>
    <w:rsid w:val="00FA28A2"/>
    <w:rsid w:val="00FA3793"/>
    <w:rsid w:val="00FA434F"/>
    <w:rsid w:val="00FA494E"/>
    <w:rsid w:val="00FA4F52"/>
    <w:rsid w:val="00FA5350"/>
    <w:rsid w:val="00FA6A5F"/>
    <w:rsid w:val="00FA748D"/>
    <w:rsid w:val="00FA78D8"/>
    <w:rsid w:val="00FA7908"/>
    <w:rsid w:val="00FA7F16"/>
    <w:rsid w:val="00FB02F5"/>
    <w:rsid w:val="00FB04E4"/>
    <w:rsid w:val="00FB0AA9"/>
    <w:rsid w:val="00FB0C76"/>
    <w:rsid w:val="00FB1A41"/>
    <w:rsid w:val="00FB1AB9"/>
    <w:rsid w:val="00FB1ACE"/>
    <w:rsid w:val="00FB1C43"/>
    <w:rsid w:val="00FB24EE"/>
    <w:rsid w:val="00FB2DCB"/>
    <w:rsid w:val="00FB55F8"/>
    <w:rsid w:val="00FB5FF1"/>
    <w:rsid w:val="00FB6029"/>
    <w:rsid w:val="00FB75F1"/>
    <w:rsid w:val="00FB7E40"/>
    <w:rsid w:val="00FC231D"/>
    <w:rsid w:val="00FC25F6"/>
    <w:rsid w:val="00FC345F"/>
    <w:rsid w:val="00FC389F"/>
    <w:rsid w:val="00FC38F2"/>
    <w:rsid w:val="00FC4517"/>
    <w:rsid w:val="00FC4606"/>
    <w:rsid w:val="00FC558C"/>
    <w:rsid w:val="00FC5851"/>
    <w:rsid w:val="00FC5D57"/>
    <w:rsid w:val="00FC6442"/>
    <w:rsid w:val="00FC75F8"/>
    <w:rsid w:val="00FC7944"/>
    <w:rsid w:val="00FC7DBE"/>
    <w:rsid w:val="00FD0B5A"/>
    <w:rsid w:val="00FD1123"/>
    <w:rsid w:val="00FD135D"/>
    <w:rsid w:val="00FD1FED"/>
    <w:rsid w:val="00FD2365"/>
    <w:rsid w:val="00FD41D8"/>
    <w:rsid w:val="00FD5442"/>
    <w:rsid w:val="00FD5693"/>
    <w:rsid w:val="00FD56EB"/>
    <w:rsid w:val="00FD5772"/>
    <w:rsid w:val="00FD63FE"/>
    <w:rsid w:val="00FD6BE9"/>
    <w:rsid w:val="00FE1EC2"/>
    <w:rsid w:val="00FE3A00"/>
    <w:rsid w:val="00FE678E"/>
    <w:rsid w:val="00FE6C18"/>
    <w:rsid w:val="00FF2AC0"/>
    <w:rsid w:val="00FF4191"/>
    <w:rsid w:val="00FF448C"/>
    <w:rsid w:val="00FF4D29"/>
    <w:rsid w:val="00FF4EC5"/>
    <w:rsid w:val="00FF563B"/>
    <w:rsid w:val="00FF57EA"/>
    <w:rsid w:val="00FF5AAC"/>
    <w:rsid w:val="00FF6043"/>
    <w:rsid w:val="00FF64DB"/>
    <w:rsid w:val="00FF66CB"/>
    <w:rsid w:val="00FF71C0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9">
      <v:fill color="#ff9"/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EFD97C-75B6-4D6B-83E7-77033737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B98"/>
    <w:pPr>
      <w:widowControl w:val="0"/>
      <w:jc w:val="both"/>
    </w:pPr>
    <w:rPr>
      <w:rFonts w:ascii="ＭＳ ゴシック" w:eastAsia="ＭＳ ゴシック" w:hAnsi="ＭＳ ゴシック" w:cs="ＭＳ ゴシック"/>
      <w:kern w:val="2"/>
    </w:rPr>
  </w:style>
  <w:style w:type="paragraph" w:styleId="1">
    <w:name w:val="heading 1"/>
    <w:basedOn w:val="a"/>
    <w:next w:val="a"/>
    <w:qFormat/>
    <w:rsid w:val="00507DD6"/>
    <w:pPr>
      <w:keepNext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qFormat/>
    <w:rsid w:val="003C1CC2"/>
    <w:pPr>
      <w:keepNext/>
      <w:outlineLvl w:val="1"/>
    </w:pPr>
    <w:rPr>
      <w:b/>
      <w:bCs/>
      <w:u w:val="double"/>
    </w:rPr>
  </w:style>
  <w:style w:type="paragraph" w:styleId="3">
    <w:name w:val="heading 3"/>
    <w:basedOn w:val="a"/>
    <w:next w:val="a"/>
    <w:autoRedefine/>
    <w:qFormat/>
    <w:rsid w:val="00A80E46"/>
    <w:pPr>
      <w:keepNext/>
      <w:outlineLvl w:val="2"/>
    </w:pPr>
    <w:rPr>
      <w:rFonts w:asciiTheme="majorHAnsi" w:hAnsiTheme="majorHAnsi" w:cs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66B9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B66B98"/>
    <w:pPr>
      <w:tabs>
        <w:tab w:val="center" w:pos="4252"/>
        <w:tab w:val="right" w:pos="8504"/>
      </w:tabs>
      <w:snapToGrid w:val="0"/>
    </w:pPr>
  </w:style>
  <w:style w:type="character" w:styleId="a6">
    <w:name w:val="Hyperlink"/>
    <w:uiPriority w:val="99"/>
    <w:rsid w:val="004B3A98"/>
    <w:rPr>
      <w:color w:val="0000FF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customStyle="1" w:styleId="10">
    <w:name w:val="インデント1"/>
    <w:basedOn w:val="a"/>
    <w:rsid w:val="003C1CC2"/>
    <w:pPr>
      <w:ind w:leftChars="100" w:left="100"/>
    </w:pPr>
  </w:style>
  <w:style w:type="paragraph" w:customStyle="1" w:styleId="4">
    <w:name w:val="インデント4"/>
    <w:basedOn w:val="30"/>
    <w:pPr>
      <w:ind w:leftChars="400" w:left="400"/>
    </w:pPr>
  </w:style>
  <w:style w:type="paragraph" w:customStyle="1" w:styleId="30">
    <w:name w:val="インデント3"/>
    <w:basedOn w:val="10"/>
    <w:rsid w:val="003C1CC2"/>
    <w:pPr>
      <w:ind w:leftChars="300" w:left="300"/>
    </w:pPr>
  </w:style>
  <w:style w:type="paragraph" w:styleId="11">
    <w:name w:val="toc 1"/>
    <w:basedOn w:val="a"/>
    <w:next w:val="a"/>
    <w:autoRedefine/>
    <w:uiPriority w:val="39"/>
    <w:rsid w:val="004B3A98"/>
    <w:rPr>
      <w:b/>
      <w:noProof/>
    </w:rPr>
  </w:style>
  <w:style w:type="paragraph" w:styleId="20">
    <w:name w:val="toc 2"/>
    <w:basedOn w:val="a"/>
    <w:next w:val="a"/>
    <w:autoRedefine/>
    <w:uiPriority w:val="39"/>
    <w:pPr>
      <w:ind w:leftChars="100" w:left="210"/>
    </w:pPr>
  </w:style>
  <w:style w:type="paragraph" w:styleId="31">
    <w:name w:val="toc 3"/>
    <w:basedOn w:val="a"/>
    <w:next w:val="a"/>
    <w:autoRedefine/>
    <w:uiPriority w:val="39"/>
    <w:pPr>
      <w:ind w:leftChars="200" w:left="420"/>
    </w:pPr>
  </w:style>
  <w:style w:type="paragraph" w:styleId="40">
    <w:name w:val="toc 4"/>
    <w:basedOn w:val="a"/>
    <w:next w:val="a"/>
    <w:autoRedefine/>
    <w:semiHidden/>
    <w:pPr>
      <w:ind w:leftChars="300" w:left="630"/>
    </w:pPr>
  </w:style>
  <w:style w:type="paragraph" w:styleId="5">
    <w:name w:val="toc 5"/>
    <w:basedOn w:val="a"/>
    <w:next w:val="a"/>
    <w:autoRedefine/>
    <w:semiHidden/>
    <w:pPr>
      <w:ind w:leftChars="400" w:left="840"/>
    </w:pPr>
  </w:style>
  <w:style w:type="paragraph" w:styleId="6">
    <w:name w:val="toc 6"/>
    <w:basedOn w:val="a"/>
    <w:next w:val="a"/>
    <w:autoRedefine/>
    <w:semiHidden/>
    <w:pPr>
      <w:ind w:leftChars="500" w:left="1050"/>
    </w:pPr>
  </w:style>
  <w:style w:type="paragraph" w:styleId="7">
    <w:name w:val="toc 7"/>
    <w:basedOn w:val="a"/>
    <w:next w:val="a"/>
    <w:autoRedefine/>
    <w:semiHidden/>
    <w:pPr>
      <w:ind w:leftChars="600" w:left="1260"/>
    </w:pPr>
  </w:style>
  <w:style w:type="paragraph" w:styleId="8">
    <w:name w:val="toc 8"/>
    <w:basedOn w:val="a"/>
    <w:next w:val="a"/>
    <w:autoRedefine/>
    <w:semiHidden/>
    <w:pPr>
      <w:ind w:leftChars="700" w:left="1470"/>
    </w:pPr>
  </w:style>
  <w:style w:type="paragraph" w:styleId="9">
    <w:name w:val="toc 9"/>
    <w:basedOn w:val="a"/>
    <w:next w:val="a"/>
    <w:autoRedefine/>
    <w:semiHidden/>
    <w:pPr>
      <w:ind w:leftChars="800" w:left="1680"/>
    </w:pPr>
  </w:style>
  <w:style w:type="table" w:styleId="a8">
    <w:name w:val="Table Grid"/>
    <w:basedOn w:val="a1"/>
    <w:uiPriority w:val="59"/>
    <w:rsid w:val="00B66B98"/>
    <w:pPr>
      <w:widowControl w:val="0"/>
      <w:jc w:val="both"/>
    </w:pPr>
    <w:rPr>
      <w:rFonts w:ascii="ＭＳ ゴシック" w:eastAsia="ＭＳ ゴシック" w:hAnsi="ＭＳ ゴシック" w:cs="ＭＳ ゴシック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インデント5"/>
    <w:basedOn w:val="4"/>
    <w:pPr>
      <w:ind w:leftChars="500" w:left="500"/>
    </w:pPr>
  </w:style>
  <w:style w:type="paragraph" w:customStyle="1" w:styleId="21">
    <w:name w:val="インデント2"/>
    <w:basedOn w:val="10"/>
    <w:rsid w:val="003C1CC2"/>
    <w:pPr>
      <w:ind w:leftChars="200" w:left="200"/>
    </w:pPr>
  </w:style>
  <w:style w:type="paragraph" w:styleId="a9">
    <w:name w:val="Normal Indent"/>
    <w:basedOn w:val="a"/>
    <w:rsid w:val="00450937"/>
    <w:pPr>
      <w:spacing w:line="0" w:lineRule="atLeast"/>
      <w:ind w:leftChars="400" w:left="400"/>
    </w:pPr>
    <w:rPr>
      <w:sz w:val="18"/>
      <w:szCs w:val="18"/>
    </w:rPr>
  </w:style>
  <w:style w:type="paragraph" w:customStyle="1" w:styleId="41">
    <w:name w:val="見出し　4"/>
    <w:basedOn w:val="a"/>
    <w:next w:val="a"/>
    <w:rsid w:val="007B6BF1"/>
    <w:pPr>
      <w:ind w:leftChars="100" w:left="100"/>
      <w:outlineLvl w:val="3"/>
    </w:pPr>
    <w:rPr>
      <w:b/>
      <w:u w:val="single"/>
    </w:rPr>
  </w:style>
  <w:style w:type="paragraph" w:customStyle="1" w:styleId="12">
    <w:name w:val="参照1"/>
    <w:basedOn w:val="a"/>
    <w:rsid w:val="00D20EC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Chars="100" w:left="100" w:rightChars="100" w:right="100"/>
    </w:pPr>
  </w:style>
  <w:style w:type="paragraph" w:customStyle="1" w:styleId="aa">
    <w:name w:val="説明"/>
    <w:basedOn w:val="a"/>
    <w:rsid w:val="006F1227"/>
    <w:pPr>
      <w:ind w:leftChars="100" w:left="100"/>
    </w:pPr>
    <w:rPr>
      <w:szCs w:val="24"/>
    </w:rPr>
  </w:style>
  <w:style w:type="paragraph" w:customStyle="1" w:styleId="13">
    <w:name w:val="説明1"/>
    <w:basedOn w:val="aa"/>
    <w:rsid w:val="006F1227"/>
    <w:pPr>
      <w:ind w:leftChars="200" w:left="200"/>
    </w:pPr>
    <w:rPr>
      <w:szCs w:val="20"/>
    </w:rPr>
  </w:style>
  <w:style w:type="paragraph" w:styleId="ab">
    <w:name w:val="Body Text"/>
    <w:basedOn w:val="a"/>
    <w:link w:val="ac"/>
    <w:uiPriority w:val="99"/>
    <w:unhideWhenUsed/>
    <w:rsid w:val="001747D6"/>
  </w:style>
  <w:style w:type="character" w:customStyle="1" w:styleId="ac">
    <w:name w:val="本文 (文字)"/>
    <w:link w:val="ab"/>
    <w:uiPriority w:val="99"/>
    <w:rsid w:val="001747D6"/>
    <w:rPr>
      <w:rFonts w:ascii="ＭＳ ゴシック" w:eastAsia="ＭＳ ゴシック" w:hAnsi="ＭＳ ゴシック" w:cs="ＭＳ ゴシック"/>
      <w:kern w:val="2"/>
    </w:rPr>
  </w:style>
  <w:style w:type="character" w:styleId="ad">
    <w:name w:val="FollowedHyperlink"/>
    <w:uiPriority w:val="99"/>
    <w:semiHidden/>
    <w:unhideWhenUsed/>
    <w:rsid w:val="00F06609"/>
    <w:rPr>
      <w:color w:val="800080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C4ECF"/>
    <w:rPr>
      <w:rFonts w:ascii="Arial" w:hAnsi="Arial" w:cs="Times New Roman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AC4ECF"/>
    <w:rPr>
      <w:rFonts w:ascii="Arial" w:eastAsia="ＭＳ ゴシック" w:hAnsi="Arial" w:cs="Times New Roman"/>
      <w:kern w:val="2"/>
      <w:sz w:val="18"/>
      <w:szCs w:val="18"/>
    </w:rPr>
  </w:style>
  <w:style w:type="character" w:styleId="af0">
    <w:name w:val="page number"/>
    <w:basedOn w:val="a0"/>
    <w:rsid w:val="003003D3"/>
  </w:style>
  <w:style w:type="character" w:customStyle="1" w:styleId="a5">
    <w:name w:val="フッター (文字)"/>
    <w:basedOn w:val="a0"/>
    <w:link w:val="a4"/>
    <w:uiPriority w:val="99"/>
    <w:rsid w:val="00225198"/>
    <w:rPr>
      <w:rFonts w:ascii="ＭＳ ゴシック" w:eastAsia="ＭＳ ゴシック" w:hAnsi="ＭＳ ゴシック" w:cs="ＭＳ ゴシック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3DC21-2163-47A7-924B-F56AF15C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コニカミノルタ(株)</Company>
  <LinksUpToDate>false</LinksUpToDate>
  <CharactersWithSpaces>2942</CharactersWithSpaces>
  <SharedDoc>false</SharedDoc>
  <HLinks>
    <vt:vector size="708" baseType="variant">
      <vt:variant>
        <vt:i4>1973535843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_定期校正情報構造体[tagPeriodicalCalInfo]</vt:lpwstr>
      </vt:variant>
      <vt:variant>
        <vt:i4>2097261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_CA2KSDK_SetInstrumentCondition</vt:lpwstr>
      </vt:variant>
      <vt:variant>
        <vt:i4>524367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_CA2K_PollingDiagnosis</vt:lpwstr>
      </vt:variant>
      <vt:variant>
        <vt:i4>2556029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4849666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_CA2DSDK_GetSpotValue</vt:lpwstr>
      </vt:variant>
      <vt:variant>
        <vt:i4>2556029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3211367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_CA2DSDK_SetEvaluationAreaCondition</vt:lpwstr>
      </vt:variant>
      <vt:variant>
        <vt:i4>2293867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_CA2DSDK_AddEvaluationArea</vt:lpwstr>
      </vt:variant>
      <vt:variant>
        <vt:i4>2556029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2556029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5373954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_CA2DSDK_ClearEvaluationArea</vt:lpwstr>
      </vt:variant>
      <vt:variant>
        <vt:i4>2556029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_CA2DSDK_CalculateSpotValue</vt:lpwstr>
      </vt:variant>
      <vt:variant>
        <vt:i4>-876424379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_データ設定構造体</vt:lpwstr>
      </vt:variant>
      <vt:variant>
        <vt:i4>-536129649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_4.5_評価機能</vt:lpwstr>
      </vt:variant>
      <vt:variant>
        <vt:i4>4784144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_CA2DSDK_GetAreaData</vt:lpwstr>
      </vt:variant>
      <vt:variant>
        <vt:i4>4784144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_CA2DSDK_GetAreaData</vt:lpwstr>
      </vt:variant>
      <vt:variant>
        <vt:i4>-876424379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_データ設定構造体</vt:lpwstr>
      </vt:variant>
      <vt:variant>
        <vt:i4>6160409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_CA2DSDK_SetDataCondition</vt:lpwstr>
      </vt:variant>
      <vt:variant>
        <vt:i4>-2126942753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_データ取得条件構造体</vt:lpwstr>
      </vt:variant>
      <vt:variant>
        <vt:i4>3932277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_CA2DSDK_PollingMeasurement</vt:lpwstr>
      </vt:variant>
      <vt:variant>
        <vt:i4>7208992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_CA2K_PollingMeasurement</vt:lpwstr>
      </vt:variant>
      <vt:variant>
        <vt:i4>2097261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_CA2KSDK_SetInstrumentCondition</vt:lpwstr>
      </vt:variant>
      <vt:variant>
        <vt:i4>-131517941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_ユーザー校正データ構造体</vt:lpwstr>
      </vt:variant>
      <vt:variant>
        <vt:i4>2621471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_CA2DSDK_SetUserCalibrationData_l(La</vt:lpwstr>
      </vt:variant>
      <vt:variant>
        <vt:i4>2097261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_CA2KSDK_SetInstrumentCondition</vt:lpwstr>
      </vt:variant>
      <vt:variant>
        <vt:i4>-131517941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_ユーザー校正データ構造体</vt:lpwstr>
      </vt:variant>
      <vt:variant>
        <vt:i4>802522387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_測定条件構造体</vt:lpwstr>
      </vt:variant>
      <vt:variant>
        <vt:i4>4063358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_CA2DSDK_SetUserCalibrationData</vt:lpwstr>
      </vt:variant>
      <vt:variant>
        <vt:i4>802522387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_測定条件構造体</vt:lpwstr>
      </vt:variant>
      <vt:variant>
        <vt:i4>6750269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_CA2K_Enable</vt:lpwstr>
      </vt:variant>
      <vt:variant>
        <vt:i4>6750269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_CA2K_Enable</vt:lpwstr>
      </vt:variant>
      <vt:variant>
        <vt:i4>6422585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_CA2K_GetInstrumentCount</vt:lpwstr>
      </vt:variant>
      <vt:variant>
        <vt:i4>2162790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_CA2KSDK_GetInstrumentSerialNumber</vt:lpwstr>
      </vt:variant>
      <vt:variant>
        <vt:i4>458819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_CA2K_ConnectInstrument</vt:lpwstr>
      </vt:variant>
      <vt:variant>
        <vt:i4>6750269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_CA2K_Enable</vt:lpwstr>
      </vt:variant>
      <vt:variant>
        <vt:i4>6750269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_CA2K_Enable</vt:lpwstr>
      </vt:variant>
      <vt:variant>
        <vt:i4>6946848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_CA2K_Disable</vt:lpwstr>
      </vt:variant>
      <vt:variant>
        <vt:i4>7602218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_CA2K_IsConnectInstrument</vt:lpwstr>
      </vt:variant>
      <vt:variant>
        <vt:i4>327755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_CA2K_DisconnectInstrument</vt:lpwstr>
      </vt:variant>
      <vt:variant>
        <vt:i4>2162793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_CA2DSDK_GetInstrumentSerialNumber</vt:lpwstr>
      </vt:variant>
      <vt:variant>
        <vt:i4>6422585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_CA2K_GetInstrumentCount</vt:lpwstr>
      </vt:variant>
      <vt:variant>
        <vt:i4>5832714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_CA2KSDK_Disable</vt:lpwstr>
      </vt:variant>
      <vt:variant>
        <vt:i4>2818152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_CA2DSDK_ConnectInstrument</vt:lpwstr>
      </vt:variant>
      <vt:variant>
        <vt:i4>1835063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_Toc364960645</vt:lpwstr>
      </vt:variant>
      <vt:variant>
        <vt:i4>1835063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_Toc364960644</vt:lpwstr>
      </vt:variant>
      <vt:variant>
        <vt:i4>1835063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_Toc364960643</vt:lpwstr>
      </vt:variant>
      <vt:variant>
        <vt:i4>1835063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_Toc364960642</vt:lpwstr>
      </vt:variant>
      <vt:variant>
        <vt:i4>1835063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_Toc364960641</vt:lpwstr>
      </vt:variant>
      <vt:variant>
        <vt:i4>1835063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_Toc364960640</vt:lpwstr>
      </vt:variant>
      <vt:variant>
        <vt:i4>1769527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_Toc364960639</vt:lpwstr>
      </vt:variant>
      <vt:variant>
        <vt:i4>1769527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_Toc364960638</vt:lpwstr>
      </vt:variant>
      <vt:variant>
        <vt:i4>1769527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_Toc364960637</vt:lpwstr>
      </vt:variant>
      <vt:variant>
        <vt:i4>1769527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_Toc364960636</vt:lpwstr>
      </vt:variant>
      <vt:variant>
        <vt:i4>1769527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_Toc364960635</vt:lpwstr>
      </vt:variant>
      <vt:variant>
        <vt:i4>1769527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_Toc364960634</vt:lpwstr>
      </vt:variant>
      <vt:variant>
        <vt:i4>1769527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_Toc364960633</vt:lpwstr>
      </vt:variant>
      <vt:variant>
        <vt:i4>1769527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_Toc364960632</vt:lpwstr>
      </vt:variant>
      <vt:variant>
        <vt:i4>1769527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_Toc364960631</vt:lpwstr>
      </vt:variant>
      <vt:variant>
        <vt:i4>1769527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_Toc364960630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_Toc364960629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_Toc364960628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_Toc364960627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_Toc364960626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_Toc364960625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_Toc364960624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_Toc364960623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_Toc364960622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_Toc364960621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_Toc364960620</vt:lpwstr>
      </vt:variant>
      <vt:variant>
        <vt:i4>1638455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_Toc364960619</vt:lpwstr>
      </vt:variant>
      <vt:variant>
        <vt:i4>1638455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_Toc364960618</vt:lpwstr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_Toc364960617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_Toc364960616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_Toc364960615</vt:lpwstr>
      </vt:variant>
      <vt:variant>
        <vt:i4>1638455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_Toc364960614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_Toc364960613</vt:lpwstr>
      </vt:variant>
      <vt:variant>
        <vt:i4>1638455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_Toc364960612</vt:lpwstr>
      </vt:variant>
      <vt:variant>
        <vt:i4>1638455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_Toc364960611</vt:lpwstr>
      </vt:variant>
      <vt:variant>
        <vt:i4>1638455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_Toc364960610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_Toc364960609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_Toc364960608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_Toc364960607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_Toc364960606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_Toc364960605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_Toc364960604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_Toc364960603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_Toc364960602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_Toc364960601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_Toc364960600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_Toc364960599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_Toc364960598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_Toc364960597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_Toc364960596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_Toc364960595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_Toc364960594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_Toc364960593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_Toc364960592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_Toc364960591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_Toc364960590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_Toc364960589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_Toc364960588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_Toc364960587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_Toc364960586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_Toc364960585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_Toc364960584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_Toc364960583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_Toc364960582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_Toc364960581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_Toc364960580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_Toc364960579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_Toc364960578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_Toc364960577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KITAJIMA</dc:creator>
  <cp:keywords/>
  <cp:lastModifiedBy>KAZUMI KITAJIMA</cp:lastModifiedBy>
  <cp:revision>60</cp:revision>
  <cp:lastPrinted>2016-01-26T01:17:00Z</cp:lastPrinted>
  <dcterms:created xsi:type="dcterms:W3CDTF">2016-07-26T00:53:00Z</dcterms:created>
  <dcterms:modified xsi:type="dcterms:W3CDTF">2016-07-28T01:57:00Z</dcterms:modified>
</cp:coreProperties>
</file>